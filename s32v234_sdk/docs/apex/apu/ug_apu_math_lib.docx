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1189664" w:displacedByCustomXml="next"/>
    <w:sdt>
      <w:sdtPr>
        <w:rPr>
          <w:sz w:val="50"/>
          <w:szCs w:val="50"/>
        </w:rPr>
        <w:alias w:val="Title"/>
        <w:tag w:val=""/>
        <w:id w:val="706690319"/>
        <w:placeholder>
          <w:docPart w:val="58AB83D1CC954C6386E1DA16BA4D49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51C726D" w14:textId="18B086F5" w:rsidR="00F15E90" w:rsidRPr="0060276C" w:rsidRDefault="00CE2A09" w:rsidP="00752F40">
          <w:pPr>
            <w:pStyle w:val="Title"/>
            <w:tabs>
              <w:tab w:val="left" w:pos="8730"/>
            </w:tabs>
            <w:ind w:right="-81"/>
            <w:rPr>
              <w:sz w:val="50"/>
              <w:szCs w:val="50"/>
            </w:rPr>
          </w:pPr>
          <w:proofErr w:type="spellStart"/>
          <w:r>
            <w:rPr>
              <w:sz w:val="50"/>
              <w:szCs w:val="50"/>
            </w:rPr>
            <w:t>APU</w:t>
          </w:r>
          <w:proofErr w:type="spellEnd"/>
          <w:r>
            <w:rPr>
              <w:sz w:val="50"/>
              <w:szCs w:val="50"/>
            </w:rPr>
            <w:t xml:space="preserve"> Math Library User Guide</w:t>
          </w:r>
        </w:p>
      </w:sdtContent>
    </w:sdt>
    <w:bookmarkEnd w:id="0" w:displacedByCustomXml="prev"/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38"/>
      </w:tblGrid>
      <w:tr w:rsidR="00F15E90" w14:paraId="078539A7" w14:textId="77777777" w:rsidTr="00C940E8">
        <w:trPr>
          <w:trHeight w:val="449"/>
        </w:trPr>
        <w:tc>
          <w:tcPr>
            <w:tcW w:w="8938" w:type="dxa"/>
          </w:tcPr>
          <w:p w14:paraId="1F5E80F0" w14:textId="77777777" w:rsidR="00F15E90" w:rsidRDefault="00F15E90" w:rsidP="0028330C">
            <w:pPr>
              <w:pStyle w:val="TableHeading"/>
            </w:pPr>
            <w:r>
              <w:t>Abstract:</w:t>
            </w:r>
          </w:p>
        </w:tc>
      </w:tr>
      <w:tr w:rsidR="00F15E90" w14:paraId="5BBB487B" w14:textId="77777777" w:rsidTr="00C940E8">
        <w:trPr>
          <w:trHeight w:val="513"/>
        </w:trPr>
        <w:tc>
          <w:tcPr>
            <w:tcW w:w="8938" w:type="dxa"/>
          </w:tcPr>
          <w:p w14:paraId="1D017391" w14:textId="4F3CF306" w:rsidR="00F15E90" w:rsidRDefault="00D0624D" w:rsidP="00A97583">
            <w:pPr>
              <w:ind w:left="720"/>
            </w:pPr>
            <w:r>
              <w:t>This document presents the information related to the APU Math Library</w:t>
            </w:r>
            <w:r w:rsidR="00981D3F">
              <w:t>.</w:t>
            </w:r>
          </w:p>
        </w:tc>
      </w:tr>
      <w:tr w:rsidR="00F15E90" w14:paraId="201ECB4A" w14:textId="77777777" w:rsidTr="00C940E8">
        <w:trPr>
          <w:trHeight w:val="449"/>
        </w:trPr>
        <w:tc>
          <w:tcPr>
            <w:tcW w:w="8938" w:type="dxa"/>
          </w:tcPr>
          <w:p w14:paraId="3AD88979" w14:textId="77777777" w:rsidR="00F15E90" w:rsidRDefault="00F15E90" w:rsidP="0028330C">
            <w:pPr>
              <w:pStyle w:val="TableHeading"/>
            </w:pPr>
            <w:r>
              <w:t>Keywords:</w:t>
            </w:r>
          </w:p>
        </w:tc>
      </w:tr>
      <w:tr w:rsidR="00F15E90" w14:paraId="650671BD" w14:textId="77777777" w:rsidTr="00C940E8">
        <w:trPr>
          <w:trHeight w:val="529"/>
        </w:trPr>
        <w:tc>
          <w:tcPr>
            <w:tcW w:w="8938" w:type="dxa"/>
          </w:tcPr>
          <w:sdt>
            <w:sdtPr>
              <w:alias w:val="Keywords"/>
              <w:tag w:val=""/>
              <w:id w:val="-2009356528"/>
              <w:placeholder>
                <w:docPart w:val="5F964F9D99824FA4A5C07848B8146FF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14:paraId="586991AD" w14:textId="533A1660" w:rsidR="00F15E90" w:rsidRDefault="00CE2A09" w:rsidP="00E126F3">
                <w:pPr>
                  <w:ind w:left="720"/>
                </w:pPr>
                <w:r>
                  <w:t>Product documentation, user guide</w:t>
                </w:r>
              </w:p>
            </w:sdtContent>
          </w:sdt>
        </w:tc>
      </w:tr>
      <w:tr w:rsidR="00F15E90" w14:paraId="787790E7" w14:textId="77777777" w:rsidTr="00C940E8">
        <w:trPr>
          <w:trHeight w:val="449"/>
        </w:trPr>
        <w:tc>
          <w:tcPr>
            <w:tcW w:w="8938" w:type="dxa"/>
          </w:tcPr>
          <w:p w14:paraId="43463BF9" w14:textId="77777777" w:rsidR="00F15E90" w:rsidRDefault="00F15E90" w:rsidP="0028330C">
            <w:pPr>
              <w:pStyle w:val="TableHeading"/>
            </w:pPr>
            <w:r>
              <w:t>Approved:</w:t>
            </w:r>
          </w:p>
        </w:tc>
      </w:tr>
    </w:tbl>
    <w:p w14:paraId="4438A753" w14:textId="77777777" w:rsidR="003D2549" w:rsidRDefault="003D2549" w:rsidP="0028330C">
      <w:pPr>
        <w:pStyle w:val="TableCell"/>
        <w:sectPr w:rsidR="003D2549" w:rsidSect="00752F4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2" w:h="15842" w:code="1"/>
          <w:pgMar w:top="1701" w:right="1712" w:bottom="1701" w:left="1701" w:header="720" w:footer="720" w:gutter="0"/>
          <w:pgNumType w:start="1"/>
          <w:cols w:space="720"/>
          <w:docGrid w:linePitch="360"/>
        </w:sectPr>
      </w:pPr>
    </w:p>
    <w:p w14:paraId="1DFED8C5" w14:textId="0F3D7831" w:rsidR="00F15E90" w:rsidRDefault="00F15E90" w:rsidP="0028330C">
      <w:pPr>
        <w:pStyle w:val="TableCell"/>
      </w:pPr>
    </w:p>
    <w:p w14:paraId="54CEB1F1" w14:textId="77777777" w:rsidR="00F15E90" w:rsidRDefault="00F15E90" w:rsidP="0028330C">
      <w:pPr>
        <w:pStyle w:val="Heading"/>
      </w:pPr>
      <w:r>
        <w:lastRenderedPageBreak/>
        <w:t>Revision History</w:t>
      </w:r>
    </w:p>
    <w:tbl>
      <w:tblPr>
        <w:tblW w:w="9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2032"/>
        <w:gridCol w:w="2160"/>
        <w:gridCol w:w="3586"/>
      </w:tblGrid>
      <w:tr w:rsidR="00F15E90" w14:paraId="2FFF1311" w14:textId="77777777" w:rsidTr="00287990">
        <w:tc>
          <w:tcPr>
            <w:tcW w:w="1406" w:type="dxa"/>
            <w:shd w:val="clear" w:color="auto" w:fill="FFCC99"/>
          </w:tcPr>
          <w:p w14:paraId="188D431E" w14:textId="77777777" w:rsidR="00F15E90" w:rsidRDefault="00F15E90" w:rsidP="0028330C">
            <w:pPr>
              <w:pStyle w:val="TableHeading"/>
            </w:pPr>
            <w:r>
              <w:t>Version</w:t>
            </w:r>
          </w:p>
        </w:tc>
        <w:tc>
          <w:tcPr>
            <w:tcW w:w="2032" w:type="dxa"/>
            <w:shd w:val="clear" w:color="auto" w:fill="FFCC99"/>
          </w:tcPr>
          <w:p w14:paraId="7E54A432" w14:textId="77777777" w:rsidR="00F15E90" w:rsidRDefault="00F15E90" w:rsidP="0028330C">
            <w:pPr>
              <w:pStyle w:val="TableHeading"/>
            </w:pPr>
            <w:r>
              <w:t>Date</w:t>
            </w:r>
          </w:p>
        </w:tc>
        <w:tc>
          <w:tcPr>
            <w:tcW w:w="2160" w:type="dxa"/>
            <w:shd w:val="clear" w:color="auto" w:fill="FFCC99"/>
          </w:tcPr>
          <w:p w14:paraId="102C0B40" w14:textId="77777777" w:rsidR="00F15E90" w:rsidRDefault="00F15E90" w:rsidP="0028330C">
            <w:pPr>
              <w:pStyle w:val="TableHeading"/>
            </w:pPr>
            <w:r>
              <w:t>Author</w:t>
            </w:r>
          </w:p>
        </w:tc>
        <w:tc>
          <w:tcPr>
            <w:tcW w:w="3586" w:type="dxa"/>
            <w:shd w:val="clear" w:color="auto" w:fill="FFCC99"/>
          </w:tcPr>
          <w:p w14:paraId="04B85E1C" w14:textId="77777777" w:rsidR="00F15E90" w:rsidRDefault="00F15E90" w:rsidP="0028330C">
            <w:pPr>
              <w:pStyle w:val="TableHeading"/>
            </w:pPr>
            <w:r>
              <w:t>Change Description</w:t>
            </w:r>
          </w:p>
        </w:tc>
      </w:tr>
      <w:tr w:rsidR="00F15E90" w14:paraId="2967856C" w14:textId="77777777" w:rsidTr="00287990">
        <w:tc>
          <w:tcPr>
            <w:tcW w:w="1406" w:type="dxa"/>
          </w:tcPr>
          <w:p w14:paraId="678B442C" w14:textId="4880DE55" w:rsidR="00F15E90" w:rsidRDefault="00AC33B2" w:rsidP="001F7E0E">
            <w:pPr>
              <w:pStyle w:val="TableCell"/>
            </w:pPr>
            <w:r>
              <w:t>1</w:t>
            </w:r>
            <w:r w:rsidR="0059171D">
              <w:t>.</w:t>
            </w:r>
            <w:r>
              <w:t>0</w:t>
            </w:r>
          </w:p>
        </w:tc>
        <w:tc>
          <w:tcPr>
            <w:tcW w:w="2032" w:type="dxa"/>
          </w:tcPr>
          <w:p w14:paraId="64C33362" w14:textId="4F96B481" w:rsidR="00F15E90" w:rsidRDefault="002C5772" w:rsidP="0028330C">
            <w:pPr>
              <w:pStyle w:val="TableCell"/>
            </w:pPr>
            <w:r>
              <w:t>Oct. 16</w:t>
            </w:r>
            <w:r w:rsidR="00AC33B2">
              <w:t>, 2018</w:t>
            </w:r>
          </w:p>
        </w:tc>
        <w:tc>
          <w:tcPr>
            <w:tcW w:w="2160" w:type="dxa"/>
          </w:tcPr>
          <w:p w14:paraId="2F9729EB" w14:textId="745AA9A7" w:rsidR="00F15E90" w:rsidRDefault="00A739DC" w:rsidP="0028330C">
            <w:pPr>
              <w:pStyle w:val="TableCell"/>
            </w:pPr>
            <w:r>
              <w:t>Pham Vu Trung Kien</w:t>
            </w:r>
          </w:p>
        </w:tc>
        <w:tc>
          <w:tcPr>
            <w:tcW w:w="3586" w:type="dxa"/>
          </w:tcPr>
          <w:p w14:paraId="552FE4C0" w14:textId="1B63AC21" w:rsidR="00F15E90" w:rsidRDefault="00AC33B2" w:rsidP="0028330C">
            <w:pPr>
              <w:pStyle w:val="TableCell"/>
            </w:pPr>
            <w:r>
              <w:t>Initial version</w:t>
            </w:r>
          </w:p>
        </w:tc>
      </w:tr>
    </w:tbl>
    <w:p w14:paraId="249E904F" w14:textId="77777777" w:rsidR="00F15E90" w:rsidRDefault="00F15E90" w:rsidP="0028330C"/>
    <w:p w14:paraId="7212EF60" w14:textId="77777777" w:rsidR="00F15E90" w:rsidRDefault="00F15E90" w:rsidP="0028330C">
      <w:pPr>
        <w:pStyle w:val="Heading"/>
      </w:pPr>
      <w:r>
        <w:lastRenderedPageBreak/>
        <w:t>Table of Contents</w:t>
      </w:r>
    </w:p>
    <w:p w14:paraId="5FAF2552" w14:textId="77777777" w:rsidR="006D6651" w:rsidRDefault="00D908E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A60963">
        <w:rPr>
          <w:sz w:val="16"/>
          <w:szCs w:val="16"/>
        </w:rPr>
        <w:fldChar w:fldCharType="begin"/>
      </w:r>
      <w:r w:rsidR="0084296C" w:rsidRPr="00A60963">
        <w:rPr>
          <w:sz w:val="16"/>
          <w:szCs w:val="16"/>
        </w:rPr>
        <w:instrText xml:space="preserve"> TOC \o "1-2" \h \z \u </w:instrText>
      </w:r>
      <w:r w:rsidRPr="00A60963">
        <w:rPr>
          <w:sz w:val="16"/>
          <w:szCs w:val="16"/>
        </w:rPr>
        <w:fldChar w:fldCharType="separate"/>
      </w:r>
      <w:hyperlink w:anchor="_Toc531189664" w:history="1">
        <w:r w:rsidR="006D6651" w:rsidRPr="009E282F">
          <w:rPr>
            <w:rStyle w:val="Hyperlink"/>
            <w:noProof/>
          </w:rPr>
          <w:t>APU Math Library</w:t>
        </w:r>
        <w:r w:rsidR="006D6651">
          <w:rPr>
            <w:noProof/>
            <w:webHidden/>
          </w:rPr>
          <w:tab/>
        </w:r>
        <w:r w:rsidR="006D6651">
          <w:rPr>
            <w:noProof/>
            <w:webHidden/>
          </w:rPr>
          <w:fldChar w:fldCharType="begin"/>
        </w:r>
        <w:r w:rsidR="006D6651">
          <w:rPr>
            <w:noProof/>
            <w:webHidden/>
          </w:rPr>
          <w:instrText xml:space="preserve"> PAGEREF _Toc531189664 \h </w:instrText>
        </w:r>
        <w:r w:rsidR="006D6651">
          <w:rPr>
            <w:noProof/>
            <w:webHidden/>
          </w:rPr>
        </w:r>
        <w:r w:rsidR="006D6651">
          <w:rPr>
            <w:noProof/>
            <w:webHidden/>
          </w:rPr>
          <w:fldChar w:fldCharType="separate"/>
        </w:r>
        <w:r w:rsidR="002D4E69">
          <w:rPr>
            <w:noProof/>
            <w:webHidden/>
          </w:rPr>
          <w:t>1</w:t>
        </w:r>
        <w:r w:rsidR="006D6651">
          <w:rPr>
            <w:noProof/>
            <w:webHidden/>
          </w:rPr>
          <w:fldChar w:fldCharType="end"/>
        </w:r>
      </w:hyperlink>
    </w:p>
    <w:p w14:paraId="5D37ADE1" w14:textId="77777777" w:rsidR="006D6651" w:rsidRDefault="00DB7B0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1189665" w:history="1">
        <w:r w:rsidR="006D6651" w:rsidRPr="009E282F">
          <w:rPr>
            <w:rStyle w:val="Hyperlink"/>
            <w:noProof/>
            <w:lang w:val="en-GB"/>
          </w:rPr>
          <w:t>1</w:t>
        </w:r>
        <w:r w:rsidR="006D665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D6651" w:rsidRPr="009E282F">
          <w:rPr>
            <w:rStyle w:val="Hyperlink"/>
            <w:noProof/>
            <w:lang w:val="en-GB"/>
          </w:rPr>
          <w:t>Introduction</w:t>
        </w:r>
        <w:r w:rsidR="006D6651">
          <w:rPr>
            <w:noProof/>
            <w:webHidden/>
          </w:rPr>
          <w:tab/>
        </w:r>
        <w:r w:rsidR="006D6651">
          <w:rPr>
            <w:noProof/>
            <w:webHidden/>
          </w:rPr>
          <w:fldChar w:fldCharType="begin"/>
        </w:r>
        <w:r w:rsidR="006D6651">
          <w:rPr>
            <w:noProof/>
            <w:webHidden/>
          </w:rPr>
          <w:instrText xml:space="preserve"> PAGEREF _Toc531189665 \h </w:instrText>
        </w:r>
        <w:r w:rsidR="006D6651">
          <w:rPr>
            <w:noProof/>
            <w:webHidden/>
          </w:rPr>
        </w:r>
        <w:r w:rsidR="006D6651">
          <w:rPr>
            <w:noProof/>
            <w:webHidden/>
          </w:rPr>
          <w:fldChar w:fldCharType="separate"/>
        </w:r>
        <w:r w:rsidR="002D4E69">
          <w:rPr>
            <w:noProof/>
            <w:webHidden/>
          </w:rPr>
          <w:t>4</w:t>
        </w:r>
        <w:r w:rsidR="006D6651">
          <w:rPr>
            <w:noProof/>
            <w:webHidden/>
          </w:rPr>
          <w:fldChar w:fldCharType="end"/>
        </w:r>
      </w:hyperlink>
    </w:p>
    <w:p w14:paraId="3C166A94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66" w:history="1">
        <w:r w:rsidR="006D6651" w:rsidRPr="009E282F">
          <w:rPr>
            <w:rStyle w:val="Hyperlink"/>
          </w:rPr>
          <w:t>1.1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Purpose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_Toc531189666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4</w:t>
        </w:r>
        <w:r w:rsidR="006D6651">
          <w:rPr>
            <w:webHidden/>
          </w:rPr>
          <w:fldChar w:fldCharType="end"/>
        </w:r>
      </w:hyperlink>
    </w:p>
    <w:p w14:paraId="43038170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67" w:history="1">
        <w:r w:rsidR="006D6651" w:rsidRPr="009E282F">
          <w:rPr>
            <w:rStyle w:val="Hyperlink"/>
          </w:rPr>
          <w:t>1.2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Audience Description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_Toc531189667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4</w:t>
        </w:r>
        <w:r w:rsidR="006D6651">
          <w:rPr>
            <w:webHidden/>
          </w:rPr>
          <w:fldChar w:fldCharType="end"/>
        </w:r>
      </w:hyperlink>
    </w:p>
    <w:p w14:paraId="78897F13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68" w:history="1">
        <w:r w:rsidR="006D6651" w:rsidRPr="009E282F">
          <w:rPr>
            <w:rStyle w:val="Hyperlink"/>
          </w:rPr>
          <w:t>1.3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Document location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_Toc531189668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4</w:t>
        </w:r>
        <w:r w:rsidR="006D6651">
          <w:rPr>
            <w:webHidden/>
          </w:rPr>
          <w:fldChar w:fldCharType="end"/>
        </w:r>
      </w:hyperlink>
    </w:p>
    <w:p w14:paraId="4DDCF07E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69" w:history="1">
        <w:r w:rsidR="006D6651" w:rsidRPr="009E282F">
          <w:rPr>
            <w:rStyle w:val="Hyperlink"/>
          </w:rPr>
          <w:t>1.4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References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_Toc531189669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4</w:t>
        </w:r>
        <w:r w:rsidR="006D6651">
          <w:rPr>
            <w:webHidden/>
          </w:rPr>
          <w:fldChar w:fldCharType="end"/>
        </w:r>
      </w:hyperlink>
    </w:p>
    <w:p w14:paraId="3002DD87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70" w:history="1">
        <w:r w:rsidR="006D6651" w:rsidRPr="009E282F">
          <w:rPr>
            <w:rStyle w:val="Hyperlink"/>
          </w:rPr>
          <w:t>1.5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Definitions, Acronyms and Abbreviations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_Toc531189670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4</w:t>
        </w:r>
        <w:r w:rsidR="006D6651">
          <w:rPr>
            <w:webHidden/>
          </w:rPr>
          <w:fldChar w:fldCharType="end"/>
        </w:r>
      </w:hyperlink>
    </w:p>
    <w:p w14:paraId="78F95004" w14:textId="77777777" w:rsidR="006D6651" w:rsidRDefault="00DB7B0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1189671" w:history="1">
        <w:r w:rsidR="006D6651" w:rsidRPr="009E282F">
          <w:rPr>
            <w:rStyle w:val="Hyperlink"/>
            <w:noProof/>
          </w:rPr>
          <w:t>2</w:t>
        </w:r>
        <w:r w:rsidR="006D665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D6651" w:rsidRPr="009E282F">
          <w:rPr>
            <w:rStyle w:val="Hyperlink"/>
            <w:noProof/>
          </w:rPr>
          <w:t>Fixed-Point Arithmetic Theory</w:t>
        </w:r>
        <w:r w:rsidR="006D6651">
          <w:rPr>
            <w:noProof/>
            <w:webHidden/>
          </w:rPr>
          <w:tab/>
        </w:r>
        <w:r w:rsidR="006D6651">
          <w:rPr>
            <w:noProof/>
            <w:webHidden/>
          </w:rPr>
          <w:fldChar w:fldCharType="begin"/>
        </w:r>
        <w:r w:rsidR="006D6651">
          <w:rPr>
            <w:noProof/>
            <w:webHidden/>
          </w:rPr>
          <w:instrText xml:space="preserve"> PAGEREF _Toc531189671 \h </w:instrText>
        </w:r>
        <w:r w:rsidR="006D6651">
          <w:rPr>
            <w:noProof/>
            <w:webHidden/>
          </w:rPr>
        </w:r>
        <w:r w:rsidR="006D6651">
          <w:rPr>
            <w:noProof/>
            <w:webHidden/>
          </w:rPr>
          <w:fldChar w:fldCharType="separate"/>
        </w:r>
        <w:r w:rsidR="002D4E69">
          <w:rPr>
            <w:noProof/>
            <w:webHidden/>
          </w:rPr>
          <w:t>5</w:t>
        </w:r>
        <w:r w:rsidR="006D6651">
          <w:rPr>
            <w:noProof/>
            <w:webHidden/>
          </w:rPr>
          <w:fldChar w:fldCharType="end"/>
        </w:r>
      </w:hyperlink>
    </w:p>
    <w:p w14:paraId="0F7FB0B4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72" w:history="1">
        <w:r w:rsidR="006D6651" w:rsidRPr="009E282F">
          <w:rPr>
            <w:rStyle w:val="Hyperlink"/>
          </w:rPr>
          <w:t>2.1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Principles of Fixed-Point Arithmetic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_Toc531189672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5</w:t>
        </w:r>
        <w:r w:rsidR="006D6651">
          <w:rPr>
            <w:webHidden/>
          </w:rPr>
          <w:fldChar w:fldCharType="end"/>
        </w:r>
      </w:hyperlink>
    </w:p>
    <w:p w14:paraId="30AA979F" w14:textId="77777777" w:rsidR="006D6651" w:rsidRDefault="00DB7B0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1189673" w:history="1">
        <w:r w:rsidR="006D6651" w:rsidRPr="009E282F">
          <w:rPr>
            <w:rStyle w:val="Hyperlink"/>
            <w:noProof/>
          </w:rPr>
          <w:t>3</w:t>
        </w:r>
        <w:r w:rsidR="006D665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D6651" w:rsidRPr="009E282F">
          <w:rPr>
            <w:rStyle w:val="Hyperlink"/>
            <w:noProof/>
          </w:rPr>
          <w:t>APU Math Library Implementation</w:t>
        </w:r>
        <w:r w:rsidR="006D6651">
          <w:rPr>
            <w:noProof/>
            <w:webHidden/>
          </w:rPr>
          <w:tab/>
        </w:r>
        <w:r w:rsidR="006D6651">
          <w:rPr>
            <w:noProof/>
            <w:webHidden/>
          </w:rPr>
          <w:fldChar w:fldCharType="begin"/>
        </w:r>
        <w:r w:rsidR="006D6651">
          <w:rPr>
            <w:noProof/>
            <w:webHidden/>
          </w:rPr>
          <w:instrText xml:space="preserve"> PAGEREF _Toc531189673 \h </w:instrText>
        </w:r>
        <w:r w:rsidR="006D6651">
          <w:rPr>
            <w:noProof/>
            <w:webHidden/>
          </w:rPr>
        </w:r>
        <w:r w:rsidR="006D6651">
          <w:rPr>
            <w:noProof/>
            <w:webHidden/>
          </w:rPr>
          <w:fldChar w:fldCharType="separate"/>
        </w:r>
        <w:r w:rsidR="002D4E69">
          <w:rPr>
            <w:noProof/>
            <w:webHidden/>
          </w:rPr>
          <w:t>7</w:t>
        </w:r>
        <w:r w:rsidR="006D6651">
          <w:rPr>
            <w:noProof/>
            <w:webHidden/>
          </w:rPr>
          <w:fldChar w:fldCharType="end"/>
        </w:r>
      </w:hyperlink>
    </w:p>
    <w:p w14:paraId="1B878B60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74" w:history="1">
        <w:r w:rsidR="006D6651" w:rsidRPr="009E282F">
          <w:rPr>
            <w:rStyle w:val="Hyperlink"/>
          </w:rPr>
          <w:t>3.1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Data Types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_Toc531189674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7</w:t>
        </w:r>
        <w:r w:rsidR="006D6651">
          <w:rPr>
            <w:webHidden/>
          </w:rPr>
          <w:fldChar w:fldCharType="end"/>
        </w:r>
      </w:hyperlink>
    </w:p>
    <w:p w14:paraId="39FAA8D5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75" w:history="1">
        <w:r w:rsidR="006D6651" w:rsidRPr="009E282F">
          <w:rPr>
            <w:rStyle w:val="Hyperlink"/>
          </w:rPr>
          <w:t>3.2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Data Types Manipulation Examples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_Toc531189675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7</w:t>
        </w:r>
        <w:r w:rsidR="006D6651">
          <w:rPr>
            <w:webHidden/>
          </w:rPr>
          <w:fldChar w:fldCharType="end"/>
        </w:r>
      </w:hyperlink>
    </w:p>
    <w:p w14:paraId="602BCDBE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77" w:history="1">
        <w:r w:rsidR="006D6651" w:rsidRPr="009E282F">
          <w:rPr>
            <w:rStyle w:val="Hyperlink"/>
          </w:rPr>
          <w:t>3.3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APU Math Library Access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_Toc531189677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7</w:t>
        </w:r>
        <w:r w:rsidR="006D6651">
          <w:rPr>
            <w:webHidden/>
          </w:rPr>
          <w:fldChar w:fldCharType="end"/>
        </w:r>
      </w:hyperlink>
    </w:p>
    <w:p w14:paraId="0B80CE1D" w14:textId="77777777" w:rsidR="006D6651" w:rsidRDefault="00DB7B0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1189678" w:history="1">
        <w:r w:rsidR="006D6651" w:rsidRPr="009E282F">
          <w:rPr>
            <w:rStyle w:val="Hyperlink"/>
            <w:noProof/>
          </w:rPr>
          <w:t>4</w:t>
        </w:r>
        <w:r w:rsidR="006D665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D6651" w:rsidRPr="009E282F">
          <w:rPr>
            <w:rStyle w:val="Hyperlink"/>
            <w:noProof/>
          </w:rPr>
          <w:t>Demo application</w:t>
        </w:r>
        <w:r w:rsidR="006D6651">
          <w:rPr>
            <w:noProof/>
            <w:webHidden/>
          </w:rPr>
          <w:tab/>
        </w:r>
        <w:r w:rsidR="006D6651">
          <w:rPr>
            <w:noProof/>
            <w:webHidden/>
          </w:rPr>
          <w:fldChar w:fldCharType="begin"/>
        </w:r>
        <w:r w:rsidR="006D6651">
          <w:rPr>
            <w:noProof/>
            <w:webHidden/>
          </w:rPr>
          <w:instrText xml:space="preserve"> PAGEREF _Toc531189678 \h </w:instrText>
        </w:r>
        <w:r w:rsidR="006D6651">
          <w:rPr>
            <w:noProof/>
            <w:webHidden/>
          </w:rPr>
        </w:r>
        <w:r w:rsidR="006D6651">
          <w:rPr>
            <w:noProof/>
            <w:webHidden/>
          </w:rPr>
          <w:fldChar w:fldCharType="separate"/>
        </w:r>
        <w:r w:rsidR="002D4E69">
          <w:rPr>
            <w:noProof/>
            <w:webHidden/>
          </w:rPr>
          <w:t>8</w:t>
        </w:r>
        <w:r w:rsidR="006D6651">
          <w:rPr>
            <w:noProof/>
            <w:webHidden/>
          </w:rPr>
          <w:fldChar w:fldCharType="end"/>
        </w:r>
      </w:hyperlink>
    </w:p>
    <w:p w14:paraId="676FEB13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79" w:history="1">
        <w:r w:rsidR="006D6651" w:rsidRPr="009E282F">
          <w:rPr>
            <w:rStyle w:val="Hyperlink"/>
          </w:rPr>
          <w:t>4.1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Demo flow chart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_Toc531189679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8</w:t>
        </w:r>
        <w:r w:rsidR="006D6651">
          <w:rPr>
            <w:webHidden/>
          </w:rPr>
          <w:fldChar w:fldCharType="end"/>
        </w:r>
      </w:hyperlink>
    </w:p>
    <w:p w14:paraId="4B9A2F1D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80" w:history="1">
        <w:r w:rsidR="006D6651" w:rsidRPr="009E282F">
          <w:rPr>
            <w:rStyle w:val="Hyperlink"/>
          </w:rPr>
          <w:t>4.2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Demo struct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_Toc531189680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8</w:t>
        </w:r>
        <w:r w:rsidR="006D6651">
          <w:rPr>
            <w:webHidden/>
          </w:rPr>
          <w:fldChar w:fldCharType="end"/>
        </w:r>
      </w:hyperlink>
    </w:p>
    <w:p w14:paraId="750E44FF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81" w:history="1">
        <w:r w:rsidR="006D6651" w:rsidRPr="009E282F">
          <w:rPr>
            <w:rStyle w:val="Hyperlink"/>
          </w:rPr>
          <w:t>4.3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Demo design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_Toc531189681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9</w:t>
        </w:r>
        <w:r w:rsidR="006D6651">
          <w:rPr>
            <w:webHidden/>
          </w:rPr>
          <w:fldChar w:fldCharType="end"/>
        </w:r>
      </w:hyperlink>
    </w:p>
    <w:p w14:paraId="3F79E632" w14:textId="77777777" w:rsidR="006D6651" w:rsidRDefault="00DB7B0D" w:rsidP="00A0321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531189682" w:history="1">
        <w:r w:rsidR="006D6651" w:rsidRPr="009E282F">
          <w:rPr>
            <w:rStyle w:val="Hyperlink"/>
          </w:rPr>
          <w:t>4.4</w:t>
        </w:r>
        <w:r w:rsidR="006D6651">
          <w:rPr>
            <w:rFonts w:asciiTheme="minorHAnsi" w:eastAsiaTheme="minorEastAsia" w:hAnsiTheme="minorHAnsi" w:cstheme="minorBidi"/>
            <w:szCs w:val="22"/>
          </w:rPr>
          <w:tab/>
        </w:r>
        <w:r w:rsidR="006D6651" w:rsidRPr="009E282F">
          <w:rPr>
            <w:rStyle w:val="Hyperlink"/>
          </w:rPr>
          <w:t>Demo input</w:t>
        </w:r>
        <w:r w:rsidR="006D6651">
          <w:rPr>
            <w:webHidden/>
          </w:rPr>
          <w:tab/>
        </w:r>
        <w:r w:rsidR="006D6651">
          <w:rPr>
            <w:webHidden/>
          </w:rPr>
          <w:fldChar w:fldCharType="begin"/>
        </w:r>
        <w:r w:rsidR="006D6651">
          <w:rPr>
            <w:webHidden/>
          </w:rPr>
          <w:instrText xml:space="preserve"> PAGEREF _Toc531189682 \h </w:instrText>
        </w:r>
        <w:r w:rsidR="006D6651">
          <w:rPr>
            <w:webHidden/>
          </w:rPr>
        </w:r>
        <w:r w:rsidR="006D6651">
          <w:rPr>
            <w:webHidden/>
          </w:rPr>
          <w:fldChar w:fldCharType="separate"/>
        </w:r>
        <w:r w:rsidR="002D4E69">
          <w:rPr>
            <w:webHidden/>
          </w:rPr>
          <w:t>10</w:t>
        </w:r>
        <w:r w:rsidR="006D6651">
          <w:rPr>
            <w:webHidden/>
          </w:rPr>
          <w:fldChar w:fldCharType="end"/>
        </w:r>
      </w:hyperlink>
    </w:p>
    <w:p w14:paraId="32C39D1E" w14:textId="707DC1BB" w:rsidR="00F15E90" w:rsidRDefault="00D908ED" w:rsidP="0028330C">
      <w:r w:rsidRPr="00A60963">
        <w:rPr>
          <w:b/>
          <w:sz w:val="16"/>
          <w:szCs w:val="16"/>
        </w:rPr>
        <w:fldChar w:fldCharType="end"/>
      </w:r>
    </w:p>
    <w:p w14:paraId="156F5E12" w14:textId="08B7706A" w:rsidR="00F15E90" w:rsidRDefault="00F15E90" w:rsidP="0028330C">
      <w:pPr>
        <w:pStyle w:val="Heading1"/>
        <w:rPr>
          <w:lang w:val="en-GB"/>
        </w:rPr>
      </w:pPr>
      <w:bookmarkStart w:id="8" w:name="_Toc486750517"/>
      <w:bookmarkStart w:id="9" w:name="_Toc89228373"/>
      <w:bookmarkStart w:id="10" w:name="_Toc106619532"/>
      <w:bookmarkStart w:id="11" w:name="_Toc531189665"/>
      <w:bookmarkStart w:id="12" w:name="_Toc83818242"/>
      <w:r>
        <w:rPr>
          <w:lang w:val="en-GB"/>
        </w:rPr>
        <w:lastRenderedPageBreak/>
        <w:t>Introduction</w:t>
      </w:r>
      <w:bookmarkEnd w:id="8"/>
      <w:bookmarkEnd w:id="9"/>
      <w:bookmarkEnd w:id="10"/>
      <w:bookmarkEnd w:id="11"/>
      <w:r>
        <w:rPr>
          <w:lang w:val="en-GB"/>
        </w:rPr>
        <w:tab/>
      </w:r>
    </w:p>
    <w:p w14:paraId="460F429C" w14:textId="13B80433" w:rsidR="004E5A5F" w:rsidRDefault="00D0624D" w:rsidP="0028330C">
      <w:pPr>
        <w:pStyle w:val="MainText"/>
      </w:pPr>
      <w:r>
        <w:t>The APU Math Library</w:t>
      </w:r>
      <w:r w:rsidDel="00D0624D">
        <w:t xml:space="preserve"> </w:t>
      </w:r>
      <w:r w:rsidR="003E48D8">
        <w:t>offers multiple arithmetic operations with an implementation in fixed-point suitable for use in custom APU code.</w:t>
      </w:r>
    </w:p>
    <w:p w14:paraId="11236E91" w14:textId="1C6653E5" w:rsidR="00F15E90" w:rsidRPr="00F15E90" w:rsidRDefault="00F15E90" w:rsidP="0028330C">
      <w:pPr>
        <w:pStyle w:val="Heading2"/>
      </w:pPr>
      <w:bookmarkStart w:id="13" w:name="_Toc486750518"/>
      <w:bookmarkStart w:id="14" w:name="_Toc89228374"/>
      <w:bookmarkStart w:id="15" w:name="_Toc106619533"/>
      <w:bookmarkStart w:id="16" w:name="_Toc531189666"/>
      <w:r w:rsidRPr="00F15E90">
        <w:t>Purpose</w:t>
      </w:r>
      <w:bookmarkEnd w:id="13"/>
      <w:bookmarkEnd w:id="14"/>
      <w:bookmarkEnd w:id="15"/>
      <w:bookmarkEnd w:id="16"/>
    </w:p>
    <w:p w14:paraId="08521CD9" w14:textId="544AE4E9" w:rsidR="00ED6E3A" w:rsidRPr="00376E11" w:rsidRDefault="003E48D8" w:rsidP="00811241">
      <w:pPr>
        <w:pStyle w:val="MainText"/>
        <w:rPr>
          <w:rFonts w:ascii="Arial" w:hAnsi="Arial" w:cs="Arial"/>
          <w:b/>
          <w:bCs/>
          <w:iCs/>
          <w:color w:val="990000"/>
          <w:sz w:val="36"/>
          <w:szCs w:val="28"/>
        </w:rPr>
      </w:pPr>
      <w:r>
        <w:t>Provide background information on the fixed-point arithmetic and how it is used in APU code.</w:t>
      </w:r>
    </w:p>
    <w:p w14:paraId="05C22217" w14:textId="2D06838D" w:rsidR="00F15E90" w:rsidRPr="00F15E90" w:rsidRDefault="00BE7847" w:rsidP="00376E11">
      <w:pPr>
        <w:pStyle w:val="Heading2"/>
      </w:pPr>
      <w:bookmarkStart w:id="17" w:name="_Toc531189667"/>
      <w:r>
        <w:t>Audience Description</w:t>
      </w:r>
      <w:bookmarkEnd w:id="17"/>
    </w:p>
    <w:p w14:paraId="79C4F28A" w14:textId="4DD799BB" w:rsidR="004E5A5F" w:rsidRDefault="004E5A5F" w:rsidP="00F6076B">
      <w:pPr>
        <w:pStyle w:val="MainText"/>
      </w:pPr>
      <w:r>
        <w:t>This document is intended for</w:t>
      </w:r>
      <w:r w:rsidR="003178B8">
        <w:t xml:space="preserve"> external use</w:t>
      </w:r>
      <w:r>
        <w:t>.</w:t>
      </w:r>
    </w:p>
    <w:p w14:paraId="3978D351" w14:textId="6CCA2B81" w:rsidR="00F05274" w:rsidRDefault="00F05274" w:rsidP="0028330C">
      <w:pPr>
        <w:pStyle w:val="Heading2"/>
      </w:pPr>
      <w:bookmarkStart w:id="18" w:name="_Toc531189668"/>
      <w:r>
        <w:t>Document location</w:t>
      </w:r>
      <w:bookmarkEnd w:id="18"/>
    </w:p>
    <w:p w14:paraId="6BBDD611" w14:textId="47D074B9" w:rsidR="00F05274" w:rsidRDefault="00811241" w:rsidP="00F6076B">
      <w:pPr>
        <w:pStyle w:val="MainText"/>
      </w:pPr>
      <w:r>
        <w:t>This document is located</w:t>
      </w:r>
      <w:r w:rsidR="00BF3D16">
        <w:t xml:space="preserve"> in Vision SDK</w:t>
      </w:r>
      <w:r>
        <w:t xml:space="preserve"> at: </w:t>
      </w:r>
      <w:r w:rsidR="0000451C">
        <w:t>vsdk</w:t>
      </w:r>
      <w:r w:rsidR="00D8004F">
        <w:t>/</w:t>
      </w:r>
      <w:r w:rsidR="0000451C">
        <w:t>s32v234_sdk</w:t>
      </w:r>
      <w:r w:rsidR="00D8004F">
        <w:t>/</w:t>
      </w:r>
      <w:r w:rsidR="0000451C">
        <w:t>docs</w:t>
      </w:r>
      <w:r w:rsidR="00D8004F">
        <w:t>/</w:t>
      </w:r>
      <w:r w:rsidR="0000451C">
        <w:t>apex</w:t>
      </w:r>
      <w:r w:rsidR="000B6701">
        <w:t>/apu</w:t>
      </w:r>
    </w:p>
    <w:p w14:paraId="228E802F" w14:textId="5F780027" w:rsidR="00875D0B" w:rsidRPr="00875D0B" w:rsidRDefault="00875D0B" w:rsidP="0028330C">
      <w:pPr>
        <w:pStyle w:val="Heading2"/>
      </w:pPr>
      <w:bookmarkStart w:id="19" w:name="_Toc450908615"/>
      <w:bookmarkStart w:id="20" w:name="_Toc106619536"/>
      <w:bookmarkStart w:id="21" w:name="_Toc89228377"/>
      <w:bookmarkStart w:id="22" w:name="_Toc486750520"/>
      <w:bookmarkStart w:id="23" w:name="_Toc531189669"/>
      <w:r>
        <w:t>References</w:t>
      </w:r>
      <w:bookmarkEnd w:id="19"/>
      <w:bookmarkEnd w:id="20"/>
      <w:bookmarkEnd w:id="21"/>
      <w:bookmarkEnd w:id="22"/>
      <w:bookmarkEnd w:id="23"/>
    </w:p>
    <w:tbl>
      <w:tblPr>
        <w:tblW w:w="87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4139"/>
        <w:gridCol w:w="3846"/>
      </w:tblGrid>
      <w:tr w:rsidR="00875D0B" w14:paraId="2260BCDF" w14:textId="77777777" w:rsidTr="00972489">
        <w:trPr>
          <w:cantSplit/>
          <w:trHeight w:val="477"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4FD86237" w14:textId="77777777" w:rsidR="00875D0B" w:rsidRDefault="00875D0B" w:rsidP="0028330C">
            <w:pPr>
              <w:pStyle w:val="TableHead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Id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3B3CBB56" w14:textId="77777777" w:rsidR="00875D0B" w:rsidRDefault="00875D0B" w:rsidP="0028330C">
            <w:pPr>
              <w:pStyle w:val="TableHead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Title</w:t>
            </w:r>
          </w:p>
        </w:tc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23EBA68A" w14:textId="77777777" w:rsidR="00875D0B" w:rsidRDefault="00875D0B" w:rsidP="0028330C">
            <w:pPr>
              <w:pStyle w:val="TableHead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Location</w:t>
            </w:r>
          </w:p>
        </w:tc>
      </w:tr>
      <w:tr w:rsidR="0063029D" w14:paraId="0EA6191D" w14:textId="77777777" w:rsidTr="00516A25">
        <w:trPr>
          <w:cantSplit/>
          <w:trHeight w:val="331"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A8E73" w14:textId="55CD9EF4" w:rsidR="0063029D" w:rsidRDefault="004F6C48" w:rsidP="0028330C">
            <w:pPr>
              <w:pStyle w:val="TableBody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7D102" w14:textId="2A832EB7" w:rsidR="0063029D" w:rsidRDefault="00572877" w:rsidP="00572877">
            <w:pPr>
              <w:rPr>
                <w:i/>
                <w:iCs/>
                <w:color w:val="000000"/>
                <w:szCs w:val="40"/>
                <w:lang w:val="en-GB"/>
              </w:rPr>
            </w:pPr>
            <w:r>
              <w:rPr>
                <w:i/>
                <w:iCs/>
                <w:color w:val="000000"/>
                <w:szCs w:val="40"/>
                <w:lang w:val="en-GB"/>
              </w:rPr>
              <w:t>The A</w:t>
            </w:r>
            <w:r w:rsidR="00C242C8">
              <w:rPr>
                <w:i/>
                <w:iCs/>
                <w:color w:val="000000"/>
                <w:szCs w:val="40"/>
                <w:lang w:val="en-GB"/>
              </w:rPr>
              <w:t>PEX</w:t>
            </w:r>
            <w:r>
              <w:rPr>
                <w:i/>
                <w:iCs/>
                <w:color w:val="000000"/>
                <w:szCs w:val="40"/>
                <w:lang w:val="en-GB"/>
              </w:rPr>
              <w:t>-CV Base Library</w:t>
            </w:r>
          </w:p>
        </w:tc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9FDAF" w14:textId="39FB7425" w:rsidR="0063029D" w:rsidRDefault="00C05798" w:rsidP="00480957">
            <w:pPr>
              <w:pStyle w:val="TableBody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vsdk/</w:t>
            </w:r>
            <w:r w:rsidRPr="00672449">
              <w:rPr>
                <w:i/>
                <w:iCs/>
                <w:lang w:val="en-GB"/>
              </w:rPr>
              <w:t>s32v234_sdk/docs/apex/apex_cv</w:t>
            </w:r>
            <w:r>
              <w:rPr>
                <w:i/>
                <w:iCs/>
                <w:lang w:val="en-GB"/>
              </w:rPr>
              <w:t>/UG-10328-0</w:t>
            </w:r>
            <w:r w:rsidR="00480957">
              <w:rPr>
                <w:i/>
                <w:iCs/>
                <w:lang w:val="en-GB"/>
              </w:rPr>
              <w:t>1-11_APEX-CV_Base</w:t>
            </w:r>
            <w:r>
              <w:rPr>
                <w:i/>
                <w:iCs/>
                <w:lang w:val="en-GB"/>
              </w:rPr>
              <w:t>_Library.pdf</w:t>
            </w:r>
          </w:p>
        </w:tc>
      </w:tr>
      <w:tr w:rsidR="00672449" w14:paraId="3FB2A20B" w14:textId="77777777" w:rsidTr="00516A25">
        <w:trPr>
          <w:cantSplit/>
          <w:trHeight w:val="331"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06B35" w14:textId="42FF4382" w:rsidR="00672449" w:rsidRDefault="00672449" w:rsidP="0028330C">
            <w:pPr>
              <w:pStyle w:val="TableBody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2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DA047" w14:textId="05A3E9BE" w:rsidR="00672449" w:rsidRDefault="00BF3D16" w:rsidP="0028330C">
            <w:pPr>
              <w:rPr>
                <w:i/>
                <w:iCs/>
                <w:color w:val="000000"/>
                <w:szCs w:val="40"/>
                <w:lang w:val="en-GB"/>
              </w:rPr>
            </w:pPr>
            <w:r>
              <w:rPr>
                <w:i/>
                <w:iCs/>
                <w:color w:val="000000"/>
                <w:szCs w:val="40"/>
                <w:lang w:val="en-GB"/>
              </w:rPr>
              <w:t xml:space="preserve">The </w:t>
            </w:r>
            <w:r w:rsidR="00C242C8">
              <w:rPr>
                <w:i/>
                <w:iCs/>
                <w:color w:val="000000"/>
                <w:szCs w:val="40"/>
                <w:lang w:val="en-GB"/>
              </w:rPr>
              <w:t>APEX</w:t>
            </w:r>
            <w:r>
              <w:rPr>
                <w:i/>
                <w:iCs/>
                <w:color w:val="000000"/>
                <w:szCs w:val="40"/>
                <w:lang w:val="en-GB"/>
              </w:rPr>
              <w:t>-CV Pro Library</w:t>
            </w:r>
          </w:p>
        </w:tc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A9D56" w14:textId="1AAD5B6F" w:rsidR="00672449" w:rsidRPr="004F6C48" w:rsidRDefault="00C05798" w:rsidP="00D50B77">
            <w:pPr>
              <w:pStyle w:val="TableBody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v</w:t>
            </w:r>
            <w:r w:rsidR="00672449">
              <w:rPr>
                <w:i/>
                <w:iCs/>
                <w:lang w:val="en-GB"/>
              </w:rPr>
              <w:t>sdk/</w:t>
            </w:r>
            <w:r w:rsidR="00672449" w:rsidRPr="00672449">
              <w:rPr>
                <w:i/>
                <w:iCs/>
                <w:lang w:val="en-GB"/>
              </w:rPr>
              <w:t>s32v234_sdk/docs/apex/apex_cv</w:t>
            </w:r>
            <w:r w:rsidR="00D50B77">
              <w:rPr>
                <w:i/>
                <w:iCs/>
                <w:lang w:val="en-GB"/>
              </w:rPr>
              <w:t>/UG-10328-02-13</w:t>
            </w:r>
            <w:r w:rsidR="00672449">
              <w:rPr>
                <w:i/>
                <w:iCs/>
                <w:lang w:val="en-GB"/>
              </w:rPr>
              <w:t>_APEX-CV_Pro_Library.pdf</w:t>
            </w:r>
          </w:p>
        </w:tc>
      </w:tr>
      <w:tr w:rsidR="00627829" w14:paraId="74ED40DA" w14:textId="77777777" w:rsidTr="00516A25">
        <w:trPr>
          <w:cantSplit/>
          <w:trHeight w:val="331"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71625" w14:textId="4CDDF00B" w:rsidR="00627829" w:rsidRDefault="00627829" w:rsidP="0028330C">
            <w:pPr>
              <w:pStyle w:val="TableBody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95EDD" w14:textId="1B18E7EA" w:rsidR="00627829" w:rsidRDefault="00627829" w:rsidP="0028330C">
            <w:pPr>
              <w:rPr>
                <w:i/>
                <w:iCs/>
                <w:color w:val="000000"/>
                <w:szCs w:val="40"/>
                <w:lang w:val="en-GB"/>
              </w:rPr>
            </w:pPr>
            <w:r>
              <w:rPr>
                <w:i/>
                <w:iCs/>
                <w:color w:val="000000"/>
                <w:szCs w:val="40"/>
                <w:lang w:val="en-GB"/>
              </w:rPr>
              <w:t xml:space="preserve">The </w:t>
            </w:r>
            <w:proofErr w:type="spellStart"/>
            <w:r>
              <w:rPr>
                <w:i/>
                <w:iCs/>
                <w:color w:val="000000"/>
                <w:szCs w:val="40"/>
                <w:lang w:val="en-GB"/>
              </w:rPr>
              <w:t>APU</w:t>
            </w:r>
            <w:proofErr w:type="spellEnd"/>
            <w:r w:rsidR="00C53CA0">
              <w:rPr>
                <w:i/>
                <w:iCs/>
                <w:color w:val="000000"/>
                <w:szCs w:val="40"/>
                <w:lang w:val="en-GB"/>
              </w:rPr>
              <w:t xml:space="preserve"> </w:t>
            </w:r>
            <w:r>
              <w:rPr>
                <w:i/>
                <w:iCs/>
                <w:color w:val="000000"/>
                <w:szCs w:val="40"/>
                <w:lang w:val="en-GB"/>
              </w:rPr>
              <w:t>Math</w:t>
            </w:r>
            <w:r w:rsidR="00C53CA0">
              <w:rPr>
                <w:i/>
                <w:iCs/>
                <w:color w:val="000000"/>
                <w:szCs w:val="40"/>
                <w:lang w:val="en-GB"/>
              </w:rPr>
              <w:t xml:space="preserve"> </w:t>
            </w:r>
            <w:r>
              <w:rPr>
                <w:i/>
                <w:iCs/>
                <w:color w:val="000000"/>
                <w:szCs w:val="40"/>
                <w:lang w:val="en-GB"/>
              </w:rPr>
              <w:t>Library</w:t>
            </w:r>
            <w:r w:rsidR="00CE2A09">
              <w:rPr>
                <w:i/>
                <w:iCs/>
                <w:color w:val="000000"/>
                <w:szCs w:val="40"/>
                <w:lang w:val="en-GB"/>
              </w:rPr>
              <w:t xml:space="preserve"> Reference Manual</w:t>
            </w:r>
          </w:p>
        </w:tc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8FA76" w14:textId="3143B4EE" w:rsidR="00627829" w:rsidRDefault="00627829" w:rsidP="00D50B77">
            <w:pPr>
              <w:pStyle w:val="TableBody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vsdk</w:t>
            </w:r>
            <w:proofErr w:type="spellEnd"/>
            <w:r>
              <w:rPr>
                <w:i/>
                <w:iCs/>
                <w:lang w:val="en-GB"/>
              </w:rPr>
              <w:t>/</w:t>
            </w:r>
            <w:proofErr w:type="spellStart"/>
            <w:r>
              <w:rPr>
                <w:i/>
                <w:iCs/>
                <w:lang w:val="en-GB"/>
              </w:rPr>
              <w:t>s32v234_sdk</w:t>
            </w:r>
            <w:proofErr w:type="spellEnd"/>
            <w:r>
              <w:rPr>
                <w:i/>
                <w:iCs/>
                <w:lang w:val="en-GB"/>
              </w:rPr>
              <w:t>/docs/</w:t>
            </w:r>
            <w:r w:rsidR="00C53CA0">
              <w:rPr>
                <w:i/>
                <w:iCs/>
                <w:lang w:val="en-GB"/>
              </w:rPr>
              <w:t>apex/</w:t>
            </w:r>
            <w:proofErr w:type="spellStart"/>
            <w:r w:rsidR="00C53CA0">
              <w:rPr>
                <w:i/>
                <w:iCs/>
                <w:lang w:val="en-GB"/>
              </w:rPr>
              <w:t>apu</w:t>
            </w:r>
            <w:proofErr w:type="spellEnd"/>
            <w:r>
              <w:rPr>
                <w:i/>
                <w:iCs/>
                <w:lang w:val="en-GB"/>
              </w:rPr>
              <w:t>/</w:t>
            </w:r>
            <w:proofErr w:type="spellStart"/>
            <w:r w:rsidR="00CE2A09">
              <w:rPr>
                <w:i/>
                <w:iCs/>
                <w:lang w:val="en-GB"/>
              </w:rPr>
              <w:t>rm_apu</w:t>
            </w:r>
            <w:r>
              <w:rPr>
                <w:i/>
                <w:iCs/>
                <w:lang w:val="en-GB"/>
              </w:rPr>
              <w:t>_</w:t>
            </w:r>
            <w:r w:rsidR="00CE2A09">
              <w:rPr>
                <w:i/>
                <w:iCs/>
                <w:lang w:val="en-GB"/>
              </w:rPr>
              <w:t>m</w:t>
            </w:r>
            <w:r>
              <w:rPr>
                <w:i/>
                <w:iCs/>
                <w:lang w:val="en-GB"/>
              </w:rPr>
              <w:t>ath_</w:t>
            </w:r>
            <w:r w:rsidR="00CE2A09">
              <w:rPr>
                <w:i/>
                <w:iCs/>
                <w:lang w:val="en-GB"/>
              </w:rPr>
              <w:t>l</w:t>
            </w:r>
            <w:r>
              <w:rPr>
                <w:i/>
                <w:iCs/>
                <w:lang w:val="en-GB"/>
              </w:rPr>
              <w:t>ib</w:t>
            </w:r>
            <w:r w:rsidR="00C53CA0">
              <w:rPr>
                <w:i/>
                <w:iCs/>
                <w:lang w:val="en-GB"/>
              </w:rPr>
              <w:t>.pdf</w:t>
            </w:r>
            <w:proofErr w:type="spellEnd"/>
          </w:p>
        </w:tc>
      </w:tr>
    </w:tbl>
    <w:p w14:paraId="32F54C8F" w14:textId="23D6F300" w:rsidR="00875D0B" w:rsidRDefault="00875D0B" w:rsidP="0028330C">
      <w:pPr>
        <w:pStyle w:val="Caption"/>
      </w:pPr>
      <w:bookmarkStart w:id="24" w:name="_Ref450589815"/>
      <w:bookmarkStart w:id="25" w:name="_Toc450908629"/>
      <w:r>
        <w:t xml:space="preserve">Table </w:t>
      </w:r>
      <w:fldSimple w:instr=" SEQ Table \* ARABIC ">
        <w:r w:rsidR="002D4E69">
          <w:rPr>
            <w:noProof/>
          </w:rPr>
          <w:t>1</w:t>
        </w:r>
      </w:fldSimple>
      <w:bookmarkEnd w:id="24"/>
      <w:r>
        <w:t>: References</w:t>
      </w:r>
      <w:bookmarkEnd w:id="25"/>
    </w:p>
    <w:p w14:paraId="0AF62EB7" w14:textId="012AF51F" w:rsidR="00875D0B" w:rsidRDefault="00875D0B" w:rsidP="0028330C">
      <w:pPr>
        <w:pStyle w:val="Heading2"/>
      </w:pPr>
      <w:bookmarkStart w:id="26" w:name="_Toc450908616"/>
      <w:bookmarkStart w:id="27" w:name="_Toc531189670"/>
      <w:r>
        <w:t>Definitions, Acronyms and Abbreviations</w:t>
      </w:r>
      <w:bookmarkEnd w:id="26"/>
      <w:bookmarkEnd w:id="27"/>
    </w:p>
    <w:tbl>
      <w:tblPr>
        <w:tblW w:w="87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021"/>
      </w:tblGrid>
      <w:tr w:rsidR="00875D0B" w14:paraId="7B16CE27" w14:textId="77777777" w:rsidTr="00972489">
        <w:trPr>
          <w:cantSplit/>
          <w:trHeight w:val="47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216AD296" w14:textId="77777777" w:rsidR="00875D0B" w:rsidRDefault="00875D0B" w:rsidP="0028330C">
            <w:pPr>
              <w:pStyle w:val="TableHead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Term/Acronym</w:t>
            </w:r>
          </w:p>
        </w:tc>
        <w:tc>
          <w:tcPr>
            <w:tcW w:w="7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1A1D8F80" w14:textId="77777777" w:rsidR="00875D0B" w:rsidRDefault="00875D0B" w:rsidP="0028330C">
            <w:pPr>
              <w:pStyle w:val="TableHead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Description</w:t>
            </w:r>
          </w:p>
        </w:tc>
      </w:tr>
      <w:tr w:rsidR="00FC4AD7" w14:paraId="1B6AAEF1" w14:textId="77777777" w:rsidTr="0091308C">
        <w:trPr>
          <w:cantSplit/>
          <w:trHeight w:val="33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302AF" w14:textId="766F12D5" w:rsidR="00FC4AD7" w:rsidRDefault="00C33371" w:rsidP="0028330C">
            <w:pPr>
              <w:pStyle w:val="TableBody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Math lib</w:t>
            </w:r>
          </w:p>
        </w:tc>
        <w:tc>
          <w:tcPr>
            <w:tcW w:w="7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ADF05" w14:textId="5BD59E5F" w:rsidR="00FC4AD7" w:rsidRDefault="00C33371" w:rsidP="00C33371">
            <w:pPr>
              <w:rPr>
                <w:i/>
                <w:iCs/>
                <w:color w:val="000000"/>
                <w:szCs w:val="40"/>
                <w:lang w:val="en-GB"/>
              </w:rPr>
            </w:pPr>
            <w:r>
              <w:rPr>
                <w:i/>
                <w:iCs/>
                <w:color w:val="000000"/>
                <w:szCs w:val="40"/>
                <w:lang w:val="en-GB"/>
              </w:rPr>
              <w:t>A</w:t>
            </w:r>
            <w:r w:rsidR="00C242C8">
              <w:rPr>
                <w:i/>
                <w:iCs/>
                <w:color w:val="000000"/>
                <w:szCs w:val="40"/>
                <w:lang w:val="en-GB"/>
              </w:rPr>
              <w:t>PU</w:t>
            </w:r>
            <w:r>
              <w:rPr>
                <w:i/>
                <w:iCs/>
                <w:color w:val="000000"/>
                <w:szCs w:val="40"/>
                <w:lang w:val="en-GB"/>
              </w:rPr>
              <w:t xml:space="preserve"> math library</w:t>
            </w:r>
            <w:r w:rsidR="00C242C8">
              <w:rPr>
                <w:i/>
                <w:iCs/>
                <w:color w:val="000000"/>
                <w:szCs w:val="40"/>
                <w:lang w:val="en-GB"/>
              </w:rPr>
              <w:t>, using fixed point arithmetic</w:t>
            </w:r>
            <w:r>
              <w:rPr>
                <w:i/>
                <w:iCs/>
                <w:color w:val="000000"/>
                <w:szCs w:val="40"/>
                <w:lang w:val="en-GB"/>
              </w:rPr>
              <w:t xml:space="preserve"> </w:t>
            </w:r>
          </w:p>
        </w:tc>
      </w:tr>
    </w:tbl>
    <w:p w14:paraId="3C027C06" w14:textId="5C6FBC42" w:rsidR="00875D0B" w:rsidRDefault="00875D0B" w:rsidP="0028330C">
      <w:pPr>
        <w:pStyle w:val="Caption"/>
      </w:pPr>
      <w:bookmarkStart w:id="28" w:name="_Toc450908630"/>
      <w:r>
        <w:t xml:space="preserve">Table </w:t>
      </w:r>
      <w:fldSimple w:instr=" SEQ Table \* ARABIC ">
        <w:r w:rsidR="002D4E69">
          <w:rPr>
            <w:noProof/>
          </w:rPr>
          <w:t>2</w:t>
        </w:r>
      </w:fldSimple>
      <w:r>
        <w:t>: Acronyms</w:t>
      </w:r>
      <w:bookmarkEnd w:id="28"/>
    </w:p>
    <w:p w14:paraId="1EF736C4" w14:textId="2D2C8801" w:rsidR="00E33EEB" w:rsidRDefault="00B129A6" w:rsidP="0028330C">
      <w:pPr>
        <w:pStyle w:val="Heading1"/>
      </w:pPr>
      <w:bookmarkStart w:id="29" w:name="_Toc531189671"/>
      <w:r>
        <w:lastRenderedPageBreak/>
        <w:t>Fixed-</w:t>
      </w:r>
      <w:r w:rsidR="00A97EE4">
        <w:t>Point Arithmetic</w:t>
      </w:r>
      <w:r w:rsidR="00F82DED">
        <w:t xml:space="preserve"> </w:t>
      </w:r>
      <w:r>
        <w:t>Theory</w:t>
      </w:r>
      <w:bookmarkEnd w:id="29"/>
    </w:p>
    <w:p w14:paraId="1707DD7F" w14:textId="2B80FD5B" w:rsidR="003E48D8" w:rsidRPr="009D7DB7" w:rsidRDefault="00DB7B0D" w:rsidP="00A0321E">
      <w:pPr>
        <w:pStyle w:val="BodyText"/>
      </w:pPr>
      <w:hyperlink r:id="rId17" w:history="1">
        <w:r w:rsidR="003E48D8" w:rsidRPr="00E70469">
          <w:rPr>
            <w:rStyle w:val="Hyperlink"/>
          </w:rPr>
          <w:t>Fixed-point arithmetic</w:t>
        </w:r>
      </w:hyperlink>
      <w:r w:rsidR="003E48D8">
        <w:t xml:space="preserve"> allows to manipulate fractional numbers on processors without</w:t>
      </w:r>
      <w:r w:rsidR="00E70469">
        <w:t xml:space="preserve"> a</w:t>
      </w:r>
      <w:r w:rsidR="003E48D8">
        <w:t xml:space="preserve"> </w:t>
      </w:r>
      <w:hyperlink r:id="rId18" w:history="1">
        <w:r w:rsidR="003E48D8" w:rsidRPr="00E70469">
          <w:rPr>
            <w:rStyle w:val="Hyperlink"/>
          </w:rPr>
          <w:t>Floating Point Unit</w:t>
        </w:r>
      </w:hyperlink>
      <w:r w:rsidR="003E48D8">
        <w:t xml:space="preserve">.  Fixed-point arithmetic provides fast and energy efficient computation as it is based </w:t>
      </w:r>
      <w:r w:rsidR="00E70469">
        <w:t>on integers.</w:t>
      </w:r>
    </w:p>
    <w:p w14:paraId="145D04C2" w14:textId="206A5E04" w:rsidR="00F82DED" w:rsidRDefault="00A35BD9" w:rsidP="0028330C">
      <w:pPr>
        <w:pStyle w:val="Heading2"/>
      </w:pPr>
      <w:bookmarkStart w:id="30" w:name="_Toc531189672"/>
      <w:r>
        <w:t>Principles</w:t>
      </w:r>
      <w:r w:rsidR="00476E72">
        <w:t xml:space="preserve"> </w:t>
      </w:r>
      <w:r>
        <w:t>of Fixed</w:t>
      </w:r>
      <w:r w:rsidR="00E03509">
        <w:t>-</w:t>
      </w:r>
      <w:r>
        <w:t>Point Arithmetic</w:t>
      </w:r>
      <w:bookmarkEnd w:id="30"/>
    </w:p>
    <w:p w14:paraId="21DFE77E" w14:textId="2BFB490B" w:rsidR="008B1EEA" w:rsidRDefault="00463D7A" w:rsidP="00413235">
      <w:pPr>
        <w:pStyle w:val="MainText"/>
        <w:rPr>
          <w:rStyle w:val="fontstyle01"/>
          <w:sz w:val="16"/>
          <w:szCs w:val="16"/>
        </w:rPr>
      </w:pPr>
      <w:r w:rsidRPr="00463D7A">
        <w:rPr>
          <w:rStyle w:val="fontstyle01"/>
          <w:rFonts w:ascii="Times New Roman" w:hAnsi="Times New Roman" w:cs="Times New Roman"/>
          <w:sz w:val="22"/>
          <w:szCs w:val="22"/>
        </w:rPr>
        <w:t xml:space="preserve">In </w:t>
      </w:r>
      <w:r w:rsidR="00E03509" w:rsidRPr="00463D7A">
        <w:rPr>
          <w:rStyle w:val="fontstyle01"/>
          <w:rFonts w:ascii="Times New Roman" w:hAnsi="Times New Roman" w:cs="Times New Roman"/>
          <w:sz w:val="22"/>
          <w:szCs w:val="22"/>
        </w:rPr>
        <w:t>comput</w:t>
      </w:r>
      <w:r w:rsidR="00E03509">
        <w:rPr>
          <w:rStyle w:val="fontstyle01"/>
          <w:rFonts w:ascii="Times New Roman" w:hAnsi="Times New Roman" w:cs="Times New Roman"/>
          <w:sz w:val="22"/>
          <w:szCs w:val="22"/>
        </w:rPr>
        <w:t>er base-2</w:t>
      </w:r>
      <w:r w:rsidR="00A77F49" w:rsidRPr="00463D7A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463D7A">
        <w:rPr>
          <w:rStyle w:val="fontstyle01"/>
          <w:rFonts w:ascii="Times New Roman" w:hAnsi="Times New Roman" w:cs="Times New Roman"/>
          <w:sz w:val="22"/>
          <w:szCs w:val="22"/>
        </w:rPr>
        <w:t xml:space="preserve">arithmetic, fractional quantities can be </w:t>
      </w:r>
      <w:r w:rsidR="00E03509">
        <w:rPr>
          <w:rStyle w:val="fontstyle01"/>
          <w:rFonts w:ascii="Times New Roman" w:hAnsi="Times New Roman" w:cs="Times New Roman"/>
          <w:sz w:val="22"/>
          <w:szCs w:val="22"/>
        </w:rPr>
        <w:t xml:space="preserve">expressed </w:t>
      </w:r>
      <w:r w:rsidRPr="00463D7A">
        <w:rPr>
          <w:rStyle w:val="fontstyle01"/>
          <w:rFonts w:ascii="Times New Roman" w:hAnsi="Times New Roman" w:cs="Times New Roman"/>
          <w:sz w:val="22"/>
          <w:szCs w:val="22"/>
        </w:rPr>
        <w:t>using a pair</w:t>
      </w:r>
      <w:r w:rsidR="00413235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463D7A">
        <w:rPr>
          <w:rStyle w:val="fontstyle01"/>
          <w:rFonts w:ascii="Times New Roman" w:hAnsi="Times New Roman" w:cs="Times New Roman"/>
          <w:sz w:val="22"/>
          <w:szCs w:val="22"/>
        </w:rPr>
        <w:t>of integers (n, e)</w:t>
      </w:r>
      <w:r w:rsidR="00E03509">
        <w:rPr>
          <w:rStyle w:val="fontstyle01"/>
          <w:rFonts w:ascii="Times New Roman" w:hAnsi="Times New Roman" w:cs="Times New Roman"/>
          <w:sz w:val="22"/>
          <w:szCs w:val="22"/>
        </w:rPr>
        <w:t xml:space="preserve"> where n represents</w:t>
      </w:r>
      <w:r w:rsidR="0082526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463D7A">
        <w:rPr>
          <w:rStyle w:val="fontstyle01"/>
          <w:rFonts w:ascii="Times New Roman" w:hAnsi="Times New Roman" w:cs="Times New Roman"/>
          <w:sz w:val="22"/>
          <w:szCs w:val="22"/>
        </w:rPr>
        <w:t xml:space="preserve">the mantissa and </w:t>
      </w:r>
      <w:r w:rsidR="00E03509">
        <w:rPr>
          <w:rStyle w:val="fontstyle01"/>
          <w:rFonts w:ascii="Times New Roman" w:hAnsi="Times New Roman" w:cs="Times New Roman"/>
          <w:sz w:val="22"/>
          <w:szCs w:val="22"/>
        </w:rPr>
        <w:t xml:space="preserve">e </w:t>
      </w:r>
      <w:r w:rsidRPr="00463D7A">
        <w:rPr>
          <w:rStyle w:val="fontstyle01"/>
          <w:rFonts w:ascii="Times New Roman" w:hAnsi="Times New Roman" w:cs="Times New Roman"/>
          <w:sz w:val="22"/>
          <w:szCs w:val="22"/>
        </w:rPr>
        <w:t>the exponent. The pair represents the fraction:</w:t>
      </w:r>
      <w:r w:rsidR="008B1EEA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n2</m:t>
            </m:r>
          </m:e>
          <m:sup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-e</m:t>
            </m:r>
          </m:sup>
        </m:sSup>
      </m:oMath>
      <w:r w:rsidR="00353EC6">
        <w:rPr>
          <w:rStyle w:val="fontstyle11"/>
        </w:rPr>
        <w:t>.</w:t>
      </w:r>
    </w:p>
    <w:p w14:paraId="7826A5D4" w14:textId="4E975139" w:rsidR="00463D7A" w:rsidRDefault="00463D7A" w:rsidP="00413235">
      <w:pPr>
        <w:pStyle w:val="MainText"/>
        <w:rPr>
          <w:rStyle w:val="fontstyle01"/>
          <w:rFonts w:ascii="Times New Roman" w:hAnsi="Times New Roman" w:cs="Times New Roman"/>
          <w:sz w:val="22"/>
          <w:szCs w:val="22"/>
        </w:rPr>
      </w:pPr>
      <w:r w:rsidRPr="00463D7A">
        <w:rPr>
          <w:rStyle w:val="fontstyle01"/>
          <w:rFonts w:ascii="Times New Roman" w:hAnsi="Times New Roman" w:cs="Times New Roman"/>
          <w:sz w:val="22"/>
          <w:szCs w:val="22"/>
        </w:rPr>
        <w:t>The exponent e can be considered as the number of digits you have to move into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n </w:t>
      </w:r>
      <w:r w:rsidRPr="00463D7A">
        <w:rPr>
          <w:rStyle w:val="fontstyle01"/>
          <w:rFonts w:ascii="Times New Roman" w:hAnsi="Times New Roman" w:cs="Times New Roman"/>
          <w:sz w:val="22"/>
          <w:szCs w:val="22"/>
        </w:rPr>
        <w:t>before placing the</w:t>
      </w:r>
      <w:r w:rsidR="0082526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463D7A">
        <w:rPr>
          <w:rStyle w:val="fontstyle01"/>
          <w:rFonts w:ascii="Times New Roman" w:hAnsi="Times New Roman" w:cs="Times New Roman"/>
          <w:sz w:val="22"/>
          <w:szCs w:val="22"/>
        </w:rPr>
        <w:t>binary point.</w:t>
      </w:r>
    </w:p>
    <w:p w14:paraId="6A6A3719" w14:textId="58697569" w:rsidR="00C25662" w:rsidRPr="00C25662" w:rsidRDefault="00C25662" w:rsidP="00413235">
      <w:pPr>
        <w:pStyle w:val="MainText"/>
        <w:rPr>
          <w:rStyle w:val="fontstyle01"/>
          <w:rFonts w:ascii="Times New Roman" w:hAnsi="Times New Roman" w:cs="Times New Roman"/>
          <w:sz w:val="22"/>
          <w:szCs w:val="22"/>
        </w:rPr>
      </w:pPr>
      <w:r w:rsidRPr="00C25662">
        <w:rPr>
          <w:rStyle w:val="fontstyle01"/>
          <w:rFonts w:ascii="Times New Roman" w:hAnsi="Times New Roman" w:cs="Times New Roman"/>
          <w:sz w:val="22"/>
          <w:szCs w:val="22"/>
        </w:rPr>
        <w:t>For fixed</w:t>
      </w:r>
      <w:r w:rsidR="00E03509">
        <w:rPr>
          <w:rStyle w:val="fontstyle01"/>
          <w:rFonts w:ascii="Times New Roman" w:hAnsi="Times New Roman" w:cs="Times New Roman"/>
          <w:sz w:val="22"/>
          <w:szCs w:val="22"/>
        </w:rPr>
        <w:t>-</w:t>
      </w:r>
      <w:r w:rsidRPr="00C25662">
        <w:rPr>
          <w:rStyle w:val="fontstyle01"/>
          <w:rFonts w:ascii="Times New Roman" w:hAnsi="Times New Roman" w:cs="Times New Roman"/>
          <w:sz w:val="22"/>
          <w:szCs w:val="22"/>
        </w:rPr>
        <w:t>point numbers, the exponent e is usually denoted by the letter q</w:t>
      </w:r>
      <w:r w:rsidR="00E03509">
        <w:rPr>
          <w:rStyle w:val="fontstyle01"/>
          <w:rFonts w:ascii="Times New Roman" w:hAnsi="Times New Roman" w:cs="Times New Roman"/>
          <w:sz w:val="22"/>
          <w:szCs w:val="22"/>
        </w:rPr>
        <w:t>; in this document we will use the letters p, q and r for exponent</w:t>
      </w:r>
      <w:r w:rsidRPr="00C25662">
        <w:rPr>
          <w:rStyle w:val="fontstyle01"/>
          <w:rFonts w:ascii="Times New Roman" w:hAnsi="Times New Roman" w:cs="Times New Roman"/>
          <w:sz w:val="22"/>
          <w:szCs w:val="22"/>
        </w:rPr>
        <w:t>. The</w:t>
      </w:r>
      <w:r w:rsidR="00EB6AEE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C25662">
        <w:rPr>
          <w:rStyle w:val="fontstyle01"/>
          <w:rFonts w:ascii="Times New Roman" w:hAnsi="Times New Roman" w:cs="Times New Roman"/>
          <w:sz w:val="22"/>
          <w:szCs w:val="22"/>
        </w:rPr>
        <w:t>subsections</w:t>
      </w:r>
      <w:r w:rsidR="00413235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E03509">
        <w:rPr>
          <w:rStyle w:val="fontstyle01"/>
          <w:rFonts w:ascii="Times New Roman" w:hAnsi="Times New Roman" w:cs="Times New Roman"/>
          <w:sz w:val="22"/>
          <w:szCs w:val="22"/>
        </w:rPr>
        <w:t xml:space="preserve">below will </w:t>
      </w:r>
      <w:r w:rsidRPr="00C25662">
        <w:rPr>
          <w:rStyle w:val="fontstyle01"/>
          <w:rFonts w:ascii="Times New Roman" w:hAnsi="Times New Roman" w:cs="Times New Roman"/>
          <w:sz w:val="22"/>
          <w:szCs w:val="22"/>
        </w:rPr>
        <w:t>show how to perform basic arithmetic operations on two</w:t>
      </w:r>
      <w:r w:rsidR="00413235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E03509">
        <w:rPr>
          <w:rStyle w:val="fontstyle01"/>
          <w:rFonts w:ascii="Times New Roman" w:hAnsi="Times New Roman" w:cs="Times New Roman"/>
          <w:sz w:val="22"/>
          <w:szCs w:val="22"/>
        </w:rPr>
        <w:t>fixed-point</w:t>
      </w:r>
      <w:r w:rsidRPr="00C25662">
        <w:rPr>
          <w:rStyle w:val="fontstyle01"/>
          <w:rFonts w:ascii="Times New Roman" w:hAnsi="Times New Roman" w:cs="Times New Roman"/>
          <w:sz w:val="22"/>
          <w:szCs w:val="22"/>
        </w:rPr>
        <w:t xml:space="preserve"> numbers,</w:t>
      </w:r>
      <w:r w:rsidR="00291940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F131B9">
        <w:rPr>
          <w:rStyle w:val="fontstyle01"/>
          <w:rFonts w:ascii="Cambria Math" w:hAnsi="Cambria Math" w:cs="Times New Roman"/>
          <w:sz w:val="22"/>
          <w:szCs w:val="22"/>
        </w:rPr>
        <w:t xml:space="preserve">a =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n2</m:t>
            </m:r>
          </m:e>
          <m:sup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-p</m:t>
            </m:r>
          </m:sup>
        </m:sSup>
      </m:oMath>
      <w:r w:rsidRPr="00C25662">
        <w:rPr>
          <w:rStyle w:val="fontstyle01"/>
          <w:rFonts w:ascii="Times New Roman" w:hAnsi="Times New Roman" w:cs="Times New Roman"/>
          <w:sz w:val="22"/>
          <w:szCs w:val="22"/>
        </w:rPr>
        <w:t xml:space="preserve"> and</w:t>
      </w:r>
      <w:r w:rsidR="00291940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F131B9">
        <w:rPr>
          <w:rStyle w:val="fontstyle01"/>
          <w:rFonts w:ascii="Cambria Math" w:hAnsi="Cambria Math" w:cs="Times New Roman"/>
          <w:sz w:val="22"/>
          <w:szCs w:val="22"/>
        </w:rPr>
        <w:t xml:space="preserve">b =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m2</m:t>
            </m:r>
          </m:e>
          <m:sup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-q</m:t>
            </m:r>
          </m:sup>
        </m:sSup>
      </m:oMath>
      <w:r w:rsidRPr="00C25662">
        <w:rPr>
          <w:rStyle w:val="fontstyle01"/>
          <w:rFonts w:ascii="Times New Roman" w:hAnsi="Times New Roman" w:cs="Times New Roman"/>
          <w:sz w:val="22"/>
          <w:szCs w:val="22"/>
        </w:rPr>
        <w:t>, expressing</w:t>
      </w:r>
      <w:r w:rsidR="00413235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C25662">
        <w:rPr>
          <w:rStyle w:val="fontstyle01"/>
          <w:rFonts w:ascii="Times New Roman" w:hAnsi="Times New Roman" w:cs="Times New Roman"/>
          <w:sz w:val="22"/>
          <w:szCs w:val="22"/>
        </w:rPr>
        <w:t xml:space="preserve">the answer in the form </w:t>
      </w:r>
      <w:r w:rsidRPr="00020FCD">
        <w:rPr>
          <w:rStyle w:val="fontstyle01"/>
          <w:rFonts w:ascii="Cambria Math" w:hAnsi="Cambria Math" w:cs="Times New Roman"/>
          <w:sz w:val="22"/>
          <w:szCs w:val="22"/>
        </w:rPr>
        <w:t xml:space="preserve">c=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k2</m:t>
            </m:r>
          </m:e>
          <m:sup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-r</m:t>
            </m:r>
          </m:sup>
        </m:sSup>
      </m:oMath>
      <w:r w:rsidRPr="00C25662">
        <w:rPr>
          <w:rStyle w:val="fontstyle01"/>
          <w:rFonts w:ascii="Times New Roman" w:hAnsi="Times New Roman" w:cs="Times New Roman"/>
          <w:sz w:val="22"/>
          <w:szCs w:val="22"/>
        </w:rPr>
        <w:t>.</w:t>
      </w:r>
    </w:p>
    <w:p w14:paraId="6386DE52" w14:textId="04A61A13" w:rsidR="00C25662" w:rsidRDefault="00102577" w:rsidP="00102577">
      <w:pPr>
        <w:pStyle w:val="Heading3"/>
      </w:pPr>
      <w:r>
        <w:t xml:space="preserve"> </w:t>
      </w:r>
      <w:r w:rsidR="00C25662">
        <w:t>Change of exponent</w:t>
      </w:r>
    </w:p>
    <w:p w14:paraId="29CA5EF1" w14:textId="60CA1B54" w:rsidR="008100F6" w:rsidRPr="00850514" w:rsidRDefault="00867B5A" w:rsidP="00867B5A">
      <w:pPr>
        <w:pStyle w:val="MainText"/>
        <w:rPr>
          <w:rStyle w:val="fontstyle01"/>
          <w:rFonts w:ascii="Times New Roman" w:hAnsi="Times New Roman" w:cs="Times New Roman"/>
          <w:sz w:val="22"/>
          <w:szCs w:val="22"/>
        </w:rPr>
      </w:pPr>
      <w:r w:rsidRPr="00850514">
        <w:rPr>
          <w:rStyle w:val="fontstyle01"/>
          <w:rFonts w:ascii="Times New Roman" w:hAnsi="Times New Roman" w:cs="Times New Roman"/>
          <w:sz w:val="22"/>
          <w:szCs w:val="22"/>
        </w:rPr>
        <w:t xml:space="preserve">The simplest operation to be performed on a </w:t>
      </w:r>
      <w:r w:rsidR="00E03509" w:rsidRPr="00850514">
        <w:rPr>
          <w:rStyle w:val="fontstyle01"/>
          <w:rFonts w:ascii="Times New Roman" w:hAnsi="Times New Roman" w:cs="Times New Roman"/>
          <w:sz w:val="22"/>
          <w:szCs w:val="22"/>
        </w:rPr>
        <w:t>fixed-point</w:t>
      </w:r>
      <w:r w:rsidRPr="00850514">
        <w:rPr>
          <w:rStyle w:val="fontstyle01"/>
          <w:rFonts w:ascii="Times New Roman" w:hAnsi="Times New Roman" w:cs="Times New Roman"/>
          <w:sz w:val="22"/>
          <w:szCs w:val="22"/>
        </w:rPr>
        <w:t xml:space="preserve"> number is to change the</w:t>
      </w:r>
      <w:r w:rsidR="0082526D" w:rsidRPr="00850514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850514">
        <w:rPr>
          <w:rStyle w:val="fontstyle01"/>
          <w:rFonts w:ascii="Times New Roman" w:hAnsi="Times New Roman" w:cs="Times New Roman"/>
          <w:sz w:val="22"/>
          <w:szCs w:val="22"/>
        </w:rPr>
        <w:t>exponent. To change the exponent from p to r (to perform the operation c = a) the</w:t>
      </w:r>
      <w:r w:rsidR="0082526D" w:rsidRPr="00850514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850514">
        <w:rPr>
          <w:rStyle w:val="fontstyle01"/>
          <w:rFonts w:ascii="Times New Roman" w:hAnsi="Times New Roman" w:cs="Times New Roman"/>
          <w:sz w:val="22"/>
          <w:szCs w:val="22"/>
        </w:rPr>
        <w:t>mantissa k can be calculated from n by a simple shift.</w:t>
      </w:r>
    </w:p>
    <w:p w14:paraId="7694C23B" w14:textId="53A8FE55" w:rsidR="00867B5A" w:rsidRPr="00850514" w:rsidRDefault="00867B5A" w:rsidP="00867B5A">
      <w:pPr>
        <w:pStyle w:val="MainText"/>
        <w:rPr>
          <w:rStyle w:val="fontstyle01"/>
          <w:rFonts w:ascii="Times New Roman" w:hAnsi="Times New Roman" w:cs="Times New Roman"/>
          <w:sz w:val="22"/>
          <w:szCs w:val="22"/>
        </w:rPr>
      </w:pPr>
      <w:r w:rsidRPr="00850514">
        <w:rPr>
          <w:rStyle w:val="fontstyle01"/>
          <w:rFonts w:ascii="Times New Roman" w:hAnsi="Times New Roman" w:cs="Times New Roman"/>
          <w:sz w:val="22"/>
          <w:szCs w:val="22"/>
        </w:rPr>
        <w:t>Since:</w:t>
      </w:r>
    </w:p>
    <w:p w14:paraId="39E6088D" w14:textId="0931A95E" w:rsidR="00867B5A" w:rsidRPr="008A07E4" w:rsidRDefault="00DB7B0D" w:rsidP="007C762D">
      <w:pPr>
        <w:pStyle w:val="MainText"/>
        <w:ind w:left="562"/>
        <w:rPr>
          <w:rStyle w:val="fontstyle01"/>
          <w:rFonts w:ascii="Cambria Math" w:hAnsi="Cambria Math" w:cs="Times New Roman"/>
          <w:sz w:val="22"/>
          <w:szCs w:val="22"/>
          <w:vertAlign w:val="superscript"/>
        </w:rPr>
      </w:pPr>
      <m:oMath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n2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-p</m:t>
            </m:r>
          </m:sup>
        </m:sSup>
      </m:oMath>
      <w:r w:rsidR="00867B5A" w:rsidRPr="008A07E4">
        <w:rPr>
          <w:rStyle w:val="fontstyle11"/>
          <w:rFonts w:ascii="Cambria Math" w:hAnsi="Cambria Math"/>
          <w:sz w:val="22"/>
          <w:szCs w:val="22"/>
        </w:rPr>
        <w:t xml:space="preserve">= </w:t>
      </w:r>
      <m:oMath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n2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r-p</m:t>
            </m:r>
          </m:sup>
        </m:sSup>
      </m:oMath>
      <w:r w:rsidR="00AF14B1">
        <w:rPr>
          <w:rStyle w:val="fontstyle11"/>
          <w:rFonts w:ascii="Cambria Math" w:hAnsi="Cambria Math"/>
          <w:sz w:val="22"/>
          <w:szCs w:val="22"/>
        </w:rPr>
        <w:t xml:space="preserve"> x </w:t>
      </w:r>
      <m:oMath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-r</m:t>
            </m:r>
          </m:sup>
        </m:sSup>
      </m:oMath>
    </w:p>
    <w:p w14:paraId="005B57CD" w14:textId="426E1760" w:rsidR="00C05CAC" w:rsidRDefault="009E0250" w:rsidP="00867B5A">
      <w:pPr>
        <w:pStyle w:val="MainText"/>
        <w:rPr>
          <w:rStyle w:val="fontstyle01"/>
          <w:rFonts w:ascii="Times New Roman" w:hAnsi="Times New Roman" w:cs="Times New Roman"/>
          <w:sz w:val="22"/>
          <w:szCs w:val="22"/>
        </w:rPr>
      </w:pPr>
      <w:r>
        <w:rPr>
          <w:rStyle w:val="fontstyle01"/>
          <w:rFonts w:ascii="Times New Roman" w:hAnsi="Times New Roman" w:cs="Times New Roman"/>
          <w:sz w:val="22"/>
          <w:szCs w:val="22"/>
        </w:rPr>
        <w:t>Y</w:t>
      </w:r>
      <w:r w:rsidR="00867B5A" w:rsidRPr="00850514">
        <w:rPr>
          <w:rStyle w:val="fontstyle01"/>
          <w:rFonts w:ascii="Times New Roman" w:hAnsi="Times New Roman" w:cs="Times New Roman"/>
          <w:sz w:val="22"/>
          <w:szCs w:val="22"/>
        </w:rPr>
        <w:t>ou have the formula:</w:t>
      </w:r>
      <w:r w:rsidR="00C05CAC">
        <w:rPr>
          <w:rStyle w:val="fontstyle01"/>
          <w:rFonts w:ascii="Times New Roman" w:hAnsi="Times New Roman" w:cs="Times New Roman"/>
          <w:sz w:val="22"/>
          <w:szCs w:val="22"/>
        </w:rPr>
        <w:tab/>
      </w:r>
    </w:p>
    <w:p w14:paraId="6A7E434A" w14:textId="4AF83073" w:rsidR="00611E39" w:rsidRPr="008A07E4" w:rsidRDefault="00C05CAC" w:rsidP="00867B5A">
      <w:pPr>
        <w:pStyle w:val="MainText"/>
        <w:rPr>
          <w:rStyle w:val="fontstyle01"/>
          <w:rFonts w:ascii="Cambria Math" w:hAnsi="Cambria Math" w:cs="Times New Roman"/>
          <w:sz w:val="22"/>
          <w:szCs w:val="22"/>
        </w:rPr>
      </w:pPr>
      <w:r>
        <w:rPr>
          <w:rStyle w:val="fontstyle01"/>
          <w:rFonts w:ascii="Cambria Math" w:hAnsi="Cambria Math" w:cs="Times New Roman"/>
          <w:sz w:val="22"/>
          <w:szCs w:val="22"/>
        </w:rPr>
        <w:t>when</w:t>
      </w:r>
      <w:r w:rsidR="0037065E">
        <w:rPr>
          <w:rStyle w:val="fontstyle01"/>
          <w:rFonts w:ascii="Cambria Math" w:hAnsi="Cambria Math" w:cs="Times New Roman"/>
          <w:sz w:val="22"/>
          <w:szCs w:val="22"/>
        </w:rPr>
        <w:t xml:space="preserve"> </w:t>
      </w:r>
      <w:r w:rsidR="007A0DFF">
        <w:rPr>
          <w:rStyle w:val="fontstyle01"/>
          <w:rFonts w:ascii="Cambria Math" w:hAnsi="Cambria Math" w:cs="Times New Roman"/>
          <w:sz w:val="22"/>
          <w:szCs w:val="22"/>
        </w:rPr>
        <w:t xml:space="preserve">(r ≥ </w:t>
      </w:r>
      <w:r w:rsidR="0000182B" w:rsidRPr="008A07E4">
        <w:rPr>
          <w:rStyle w:val="fontstyle01"/>
          <w:rFonts w:ascii="Cambria Math" w:hAnsi="Cambria Math" w:cs="Times New Roman"/>
          <w:sz w:val="22"/>
          <w:szCs w:val="22"/>
        </w:rPr>
        <w:t>p)</w:t>
      </w:r>
    </w:p>
    <w:p w14:paraId="3624C51D" w14:textId="39194946" w:rsidR="00C05CAC" w:rsidRPr="007C762D" w:rsidRDefault="0000182B" w:rsidP="007C762D">
      <w:pPr>
        <w:pStyle w:val="BodyText"/>
        <w:ind w:left="562"/>
        <w:rPr>
          <w:rStyle w:val="fontstyle01"/>
          <w:rFonts w:ascii="Cambria Math" w:hAnsi="Cambria Math" w:cs="Times New Roman"/>
          <w:i/>
          <w:sz w:val="22"/>
          <w:szCs w:val="22"/>
        </w:rPr>
      </w:pPr>
      <m:oMathPara>
        <m:oMath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>k=n≪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r-p</m:t>
              </m:r>
            </m:e>
          </m:d>
        </m:oMath>
      </m:oMathPara>
    </w:p>
    <w:p w14:paraId="0343869C" w14:textId="18D68881" w:rsidR="00C05CAC" w:rsidRDefault="00C05CAC" w:rsidP="00C05CAC">
      <w:pPr>
        <w:pStyle w:val="MainText"/>
        <w:rPr>
          <w:rStyle w:val="fontstyle01"/>
          <w:rFonts w:ascii="Cambria Math" w:hAnsi="Cambria Math" w:cs="Times New Roman"/>
          <w:sz w:val="22"/>
          <w:szCs w:val="22"/>
        </w:rPr>
      </w:pPr>
      <w:r>
        <w:rPr>
          <w:rStyle w:val="fontstyle01"/>
          <w:rFonts w:ascii="Cambria Math" w:hAnsi="Cambria Math" w:cs="Times New Roman"/>
          <w:sz w:val="22"/>
          <w:szCs w:val="22"/>
        </w:rPr>
        <w:t>and when (p &gt;</w:t>
      </w:r>
      <w:r w:rsidRPr="008A07E4">
        <w:rPr>
          <w:rStyle w:val="fontstyle01"/>
          <w:rFonts w:ascii="Cambria Math" w:hAnsi="Cambria Math" w:cs="Times New Roman"/>
          <w:sz w:val="22"/>
          <w:szCs w:val="22"/>
        </w:rPr>
        <w:t xml:space="preserve"> r)</w:t>
      </w:r>
    </w:p>
    <w:p w14:paraId="3BAAB31E" w14:textId="0FAA5268" w:rsidR="00C05CAC" w:rsidRPr="007C762D" w:rsidRDefault="00C05CAC" w:rsidP="007C762D">
      <w:pPr>
        <w:pStyle w:val="BodyText"/>
        <w:ind w:left="562"/>
        <w:rPr>
          <w:rStyle w:val="fontstyle01"/>
          <w:rFonts w:ascii="Cambria Math" w:hAnsi="Cambria Math" w:cs="Times New Roman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>k=n≫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p-r</m:t>
              </m:r>
            </m:e>
          </m:d>
        </m:oMath>
      </m:oMathPara>
    </w:p>
    <w:p w14:paraId="618CB0F0" w14:textId="3E595887" w:rsidR="00194886" w:rsidRDefault="00102577" w:rsidP="00102577">
      <w:pPr>
        <w:pStyle w:val="Heading3"/>
      </w:pPr>
      <w:r>
        <w:t xml:space="preserve"> </w:t>
      </w:r>
      <w:r w:rsidR="00166794">
        <w:t>Addition and subtraction</w:t>
      </w:r>
    </w:p>
    <w:p w14:paraId="1AE95478" w14:textId="1A1CC558" w:rsidR="00FD7A50" w:rsidRPr="0017518D" w:rsidRDefault="00EE4E3F" w:rsidP="0028330C">
      <w:pPr>
        <w:pStyle w:val="BodyText"/>
        <w:rPr>
          <w:szCs w:val="22"/>
        </w:rPr>
      </w:pP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To perform the operation </w:t>
      </w:r>
      <w:r w:rsidRPr="00D05B9B">
        <w:rPr>
          <w:rStyle w:val="fontstyle01"/>
          <w:rFonts w:ascii="Cambria Math" w:hAnsi="Cambria Math" w:cs="Times New Roman"/>
          <w:sz w:val="22"/>
          <w:szCs w:val="22"/>
        </w:rPr>
        <w:t xml:space="preserve">c </w:t>
      </w:r>
      <w:r w:rsidR="00FD7A50" w:rsidRPr="00D05B9B">
        <w:rPr>
          <w:rStyle w:val="fontstyle01"/>
          <w:rFonts w:ascii="Cambria Math" w:hAnsi="Cambria Math" w:cs="Times New Roman"/>
          <w:sz w:val="22"/>
          <w:szCs w:val="22"/>
        </w:rPr>
        <w:t>= a</w:t>
      </w:r>
      <w:r w:rsidR="00E03509">
        <w:rPr>
          <w:rStyle w:val="fontstyle01"/>
          <w:rFonts w:ascii="Cambria Math" w:hAnsi="Cambria Math" w:cs="Times New Roman"/>
          <w:sz w:val="22"/>
          <w:szCs w:val="22"/>
        </w:rPr>
        <w:t xml:space="preserve"> </w:t>
      </w:r>
      <w:r w:rsidR="00FD7A50" w:rsidRPr="00D05B9B">
        <w:rPr>
          <w:rStyle w:val="fontstyle01"/>
          <w:rFonts w:ascii="Cambria Math" w:hAnsi="Cambria Math" w:cs="Times New Roman"/>
          <w:sz w:val="22"/>
          <w:szCs w:val="22"/>
        </w:rPr>
        <w:t>+</w:t>
      </w:r>
      <w:r w:rsidR="00E03509">
        <w:rPr>
          <w:rStyle w:val="fontstyle01"/>
          <w:rFonts w:ascii="Cambria Math" w:hAnsi="Cambria Math" w:cs="Times New Roman"/>
          <w:sz w:val="22"/>
          <w:szCs w:val="22"/>
        </w:rPr>
        <w:t xml:space="preserve"> </w:t>
      </w:r>
      <w:r w:rsidR="00FD7A50" w:rsidRPr="00D05B9B">
        <w:rPr>
          <w:rStyle w:val="fontstyle01"/>
          <w:rFonts w:ascii="Cambria Math" w:hAnsi="Cambria Math" w:cs="Times New Roman"/>
          <w:sz w:val="22"/>
          <w:szCs w:val="22"/>
        </w:rPr>
        <w:t>b</w:t>
      </w:r>
      <w:r w:rsidR="00FD7A50" w:rsidRPr="0017518D">
        <w:rPr>
          <w:rStyle w:val="fontstyle01"/>
          <w:rFonts w:ascii="Times New Roman" w:hAnsi="Times New Roman" w:cs="Times New Roman"/>
          <w:sz w:val="22"/>
          <w:szCs w:val="22"/>
        </w:rPr>
        <w:t>, first convert a and b to have the same exponent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FD7A50" w:rsidRPr="0017518D">
        <w:rPr>
          <w:rStyle w:val="fontstyle01"/>
          <w:rFonts w:ascii="Times New Roman" w:hAnsi="Times New Roman" w:cs="Times New Roman"/>
          <w:sz w:val="22"/>
          <w:szCs w:val="22"/>
        </w:rPr>
        <w:t>r as c and then add the mantissas.</w:t>
      </w:r>
    </w:p>
    <w:p w14:paraId="4808A806" w14:textId="5C3A78D9" w:rsidR="00AD20DC" w:rsidRDefault="00DB7B0D" w:rsidP="00AD20DC">
      <w:pPr>
        <w:pStyle w:val="BodyText"/>
        <w:ind w:left="562"/>
        <w:rPr>
          <w:rStyle w:val="fontstyle01"/>
          <w:rFonts w:ascii="Cambria Math" w:hAnsi="Cambria Math" w:cs="Times New Roman"/>
          <w:sz w:val="22"/>
          <w:szCs w:val="22"/>
        </w:rPr>
      </w:pPr>
      <m:oMath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n*2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-r</m:t>
            </m:r>
          </m:sup>
        </m:sSup>
        <m:r>
          <w:rPr>
            <w:rStyle w:val="fontstyle11"/>
            <w:rFonts w:ascii="Cambria Math" w:hAnsi="Cambria Math"/>
            <w:sz w:val="22"/>
            <w:szCs w:val="22"/>
            <w:lang w:val="en-GB"/>
          </w:rPr>
          <m:t xml:space="preserve">+ </m:t>
        </m:r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m*2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-r</m:t>
            </m:r>
          </m:sup>
        </m:sSup>
        <m:r>
          <w:rPr>
            <w:rStyle w:val="fontstyle11"/>
            <w:rFonts w:ascii="Cambria Math" w:hAnsi="Cambria Math"/>
            <w:sz w:val="22"/>
            <w:szCs w:val="22"/>
            <w:lang w:val="en-GB"/>
          </w:rPr>
          <m:t>=</m:t>
        </m:r>
        <m:d>
          <m:d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Style w:val="fontstyle11"/>
                <w:rFonts w:ascii="Cambria Math" w:hAnsi="Cambria Math"/>
                <w:sz w:val="22"/>
                <w:szCs w:val="22"/>
                <w:lang w:val="en-GB"/>
              </w:rPr>
              <m:t>n+m</m:t>
            </m:r>
          </m:e>
        </m:d>
        <m:r>
          <w:rPr>
            <w:rStyle w:val="fontstyle11"/>
            <w:rFonts w:ascii="Cambria Math" w:hAnsi="Cambria Math"/>
            <w:sz w:val="22"/>
            <w:szCs w:val="22"/>
            <w:lang w:val="en-GB"/>
          </w:rPr>
          <m:t xml:space="preserve">* </m:t>
        </m:r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-r</m:t>
            </m:r>
          </m:sup>
        </m:sSup>
      </m:oMath>
      <w:r w:rsidR="00AD20DC" w:rsidRPr="00D05B9B">
        <w:rPr>
          <w:rStyle w:val="fontstyle01"/>
          <w:rFonts w:ascii="Cambria Math" w:hAnsi="Cambria Math" w:cs="Times New Roman"/>
          <w:sz w:val="22"/>
          <w:szCs w:val="22"/>
        </w:rPr>
        <w:t xml:space="preserve"> </w:t>
      </w:r>
    </w:p>
    <w:p w14:paraId="57AA127C" w14:textId="3293F8BD" w:rsidR="00FD7A50" w:rsidRDefault="00FD7A50" w:rsidP="0028330C">
      <w:pPr>
        <w:pStyle w:val="BodyText"/>
        <w:rPr>
          <w:rStyle w:val="fontstyle01"/>
          <w:rFonts w:ascii="Times New Roman" w:hAnsi="Times New Roman" w:cs="Times New Roman"/>
          <w:sz w:val="22"/>
          <w:szCs w:val="22"/>
        </w:rPr>
      </w:pPr>
      <w:r w:rsidRPr="0017518D">
        <w:rPr>
          <w:rStyle w:val="fontstyle01"/>
          <w:rFonts w:ascii="Times New Roman" w:hAnsi="Times New Roman" w:cs="Times New Roman"/>
          <w:sz w:val="22"/>
          <w:szCs w:val="22"/>
        </w:rPr>
        <w:t>Subtraction is similar</w:t>
      </w:r>
    </w:p>
    <w:p w14:paraId="3D25C380" w14:textId="2E137947" w:rsidR="00AD20DC" w:rsidRDefault="00DB7B0D" w:rsidP="00AD20DC">
      <w:pPr>
        <w:pStyle w:val="BodyText"/>
        <w:ind w:left="562"/>
        <w:rPr>
          <w:rStyle w:val="fontstyle01"/>
          <w:rFonts w:ascii="Cambria Math" w:hAnsi="Cambria Math" w:cs="Times New Roman"/>
          <w:sz w:val="22"/>
          <w:szCs w:val="22"/>
        </w:rPr>
      </w:pPr>
      <m:oMath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n*2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-r</m:t>
            </m:r>
          </m:sup>
        </m:sSup>
        <m:r>
          <w:rPr>
            <w:rStyle w:val="fontstyle11"/>
            <w:rFonts w:ascii="Cambria Math" w:hAnsi="Cambria Math"/>
            <w:sz w:val="22"/>
            <w:szCs w:val="22"/>
            <w:lang w:val="en-GB"/>
          </w:rPr>
          <m:t xml:space="preserve">- </m:t>
        </m:r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m*2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-r</m:t>
            </m:r>
          </m:sup>
        </m:sSup>
        <m:r>
          <w:rPr>
            <w:rStyle w:val="fontstyle11"/>
            <w:rFonts w:ascii="Cambria Math" w:hAnsi="Cambria Math"/>
            <w:sz w:val="22"/>
            <w:szCs w:val="22"/>
            <w:lang w:val="en-GB"/>
          </w:rPr>
          <m:t>=</m:t>
        </m:r>
        <m:d>
          <m:d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Style w:val="fontstyle11"/>
                <w:rFonts w:ascii="Cambria Math" w:hAnsi="Cambria Math"/>
                <w:sz w:val="22"/>
                <w:szCs w:val="22"/>
                <w:lang w:val="en-GB"/>
              </w:rPr>
              <m:t>n-m</m:t>
            </m:r>
          </m:e>
        </m:d>
        <m:r>
          <w:rPr>
            <w:rStyle w:val="fontstyle11"/>
            <w:rFonts w:ascii="Cambria Math" w:hAnsi="Cambria Math"/>
            <w:sz w:val="22"/>
            <w:szCs w:val="22"/>
            <w:lang w:val="en-GB"/>
          </w:rPr>
          <m:t xml:space="preserve">* </m:t>
        </m:r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-r</m:t>
            </m:r>
          </m:sup>
        </m:sSup>
      </m:oMath>
      <w:r w:rsidR="00AD20DC" w:rsidRPr="00D05B9B">
        <w:rPr>
          <w:rStyle w:val="fontstyle01"/>
          <w:rFonts w:ascii="Cambria Math" w:hAnsi="Cambria Math" w:cs="Times New Roman"/>
          <w:sz w:val="22"/>
          <w:szCs w:val="22"/>
        </w:rPr>
        <w:t xml:space="preserve"> </w:t>
      </w:r>
    </w:p>
    <w:p w14:paraId="19CA4B07" w14:textId="5FF4687C" w:rsidR="00BB7CA3" w:rsidRDefault="00102577" w:rsidP="00102577">
      <w:pPr>
        <w:pStyle w:val="Heading3"/>
      </w:pPr>
      <w:r>
        <w:t xml:space="preserve"> </w:t>
      </w:r>
      <w:r w:rsidR="00DA412B">
        <w:t>Multiplication</w:t>
      </w:r>
    </w:p>
    <w:p w14:paraId="111251ED" w14:textId="6217C9C6" w:rsidR="00BC7CD5" w:rsidRPr="0017518D" w:rsidRDefault="00BC7CD5" w:rsidP="00BC7CD5">
      <w:pPr>
        <w:pStyle w:val="BodyText"/>
        <w:rPr>
          <w:rStyle w:val="fontstyle01"/>
          <w:rFonts w:ascii="Times New Roman" w:hAnsi="Times New Roman" w:cs="Times New Roman"/>
          <w:sz w:val="22"/>
          <w:szCs w:val="22"/>
        </w:rPr>
      </w:pPr>
      <w:r w:rsidRPr="0017518D">
        <w:rPr>
          <w:rStyle w:val="fontstyle01"/>
          <w:rFonts w:ascii="Times New Roman" w:hAnsi="Times New Roman" w:cs="Times New Roman"/>
          <w:sz w:val="22"/>
          <w:szCs w:val="22"/>
        </w:rPr>
        <w:t xml:space="preserve">The product </w:t>
      </w:r>
      <w:r w:rsidRPr="004658DD">
        <w:rPr>
          <w:rStyle w:val="fontstyle01"/>
          <w:rFonts w:ascii="Cambria Math" w:hAnsi="Cambria Math" w:cs="Times New Roman"/>
          <w:sz w:val="22"/>
          <w:szCs w:val="22"/>
        </w:rPr>
        <w:t>c = a</w:t>
      </w:r>
      <w:r w:rsidR="00B129A6">
        <w:rPr>
          <w:rStyle w:val="fontstyle01"/>
          <w:rFonts w:ascii="Cambria Math" w:hAnsi="Cambria Math" w:cs="Times New Roman"/>
          <w:sz w:val="22"/>
          <w:szCs w:val="22"/>
        </w:rPr>
        <w:t xml:space="preserve"> * </w:t>
      </w:r>
      <w:r w:rsidRPr="004658DD">
        <w:rPr>
          <w:rStyle w:val="fontstyle01"/>
          <w:rFonts w:ascii="Cambria Math" w:hAnsi="Cambria Math" w:cs="Times New Roman"/>
          <w:sz w:val="22"/>
          <w:szCs w:val="22"/>
        </w:rPr>
        <w:t xml:space="preserve">b </w:t>
      </w:r>
      <w:r w:rsidRPr="0017518D">
        <w:rPr>
          <w:rStyle w:val="fontstyle01"/>
          <w:rFonts w:ascii="Times New Roman" w:hAnsi="Times New Roman" w:cs="Times New Roman"/>
          <w:sz w:val="22"/>
          <w:szCs w:val="22"/>
        </w:rPr>
        <w:t>can be performed using a single integer multiplication. From</w:t>
      </w:r>
      <w:r w:rsidR="00C62406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17518D">
        <w:rPr>
          <w:rStyle w:val="fontstyle01"/>
          <w:rFonts w:ascii="Times New Roman" w:hAnsi="Times New Roman" w:cs="Times New Roman"/>
          <w:sz w:val="22"/>
          <w:szCs w:val="22"/>
        </w:rPr>
        <w:t>the equation:</w:t>
      </w:r>
    </w:p>
    <w:p w14:paraId="06DD9E6F" w14:textId="0E107A8F" w:rsidR="00BC7CD5" w:rsidRPr="00203DC6" w:rsidRDefault="00282EE1" w:rsidP="00C62406">
      <w:pPr>
        <w:pStyle w:val="BodyText"/>
        <w:ind w:left="568" w:firstLine="284"/>
        <w:rPr>
          <w:rFonts w:ascii="Cambria Math" w:hAnsi="Cambria Math"/>
          <w:color w:val="000000"/>
          <w:szCs w:val="22"/>
          <w:vertAlign w:val="superscript"/>
        </w:rPr>
      </w:pPr>
      <w:proofErr w:type="gramStart"/>
      <w:r>
        <w:rPr>
          <w:rFonts w:ascii="Cambria Math" w:hAnsi="Cambria Math"/>
          <w:color w:val="000000"/>
          <w:szCs w:val="22"/>
        </w:rPr>
        <w:lastRenderedPageBreak/>
        <w:t>a</w:t>
      </w:r>
      <w:r w:rsidR="00A30E48" w:rsidRPr="00203DC6">
        <w:rPr>
          <w:rFonts w:ascii="Cambria Math" w:hAnsi="Cambria Math"/>
          <w:color w:val="000000"/>
          <w:szCs w:val="22"/>
        </w:rPr>
        <w:t xml:space="preserve">b </w:t>
      </w:r>
      <w:r w:rsidR="00BC7CD5" w:rsidRPr="00203DC6">
        <w:rPr>
          <w:rFonts w:ascii="Cambria Math" w:hAnsi="Cambria Math"/>
          <w:color w:val="000000"/>
          <w:szCs w:val="22"/>
        </w:rPr>
        <w:t xml:space="preserve"> =</w:t>
      </w:r>
      <w:proofErr w:type="gramEnd"/>
      <w:r w:rsidR="00BC7CD5" w:rsidRPr="00203DC6">
        <w:rPr>
          <w:rFonts w:ascii="Cambria Math" w:hAnsi="Cambria Math"/>
          <w:color w:val="000000"/>
          <w:szCs w:val="22"/>
        </w:rPr>
        <w:t xml:space="preserve"> </w:t>
      </w:r>
      <m:oMath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n2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-p</m:t>
            </m:r>
          </m:sup>
        </m:sSup>
      </m:oMath>
      <w:r w:rsidR="00D66CE2">
        <w:rPr>
          <w:rFonts w:ascii="Cambria Math" w:hAnsi="Cambria Math"/>
          <w:color w:val="000000"/>
          <w:szCs w:val="22"/>
        </w:rPr>
        <w:t xml:space="preserve"> × </w:t>
      </w:r>
      <m:oMath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m2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-q</m:t>
            </m:r>
          </m:sup>
        </m:sSup>
      </m:oMath>
      <w:r w:rsidR="00BC7CD5" w:rsidRPr="00203DC6">
        <w:rPr>
          <w:rFonts w:ascii="Cambria Math" w:hAnsi="Cambria Math"/>
          <w:color w:val="000000"/>
          <w:szCs w:val="22"/>
        </w:rPr>
        <w:t xml:space="preserve"> </w:t>
      </w:r>
      <w:r w:rsidR="007525C6" w:rsidRPr="00203DC6">
        <w:rPr>
          <w:rFonts w:ascii="Cambria Math" w:hAnsi="Cambria Math"/>
          <w:color w:val="000000"/>
          <w:szCs w:val="22"/>
        </w:rPr>
        <w:t xml:space="preserve"> =</w:t>
      </w:r>
      <w:r w:rsidR="00BC7CD5" w:rsidRPr="00203DC6">
        <w:rPr>
          <w:rFonts w:ascii="Cambria Math" w:hAnsi="Cambria Math"/>
          <w:color w:val="000000"/>
          <w:szCs w:val="22"/>
        </w:rPr>
        <w:t xml:space="preserve"> </w:t>
      </w:r>
      <w:r w:rsidR="007525C6" w:rsidRPr="00203DC6">
        <w:rPr>
          <w:rFonts w:ascii="Cambria Math" w:hAnsi="Cambria Math"/>
          <w:color w:val="000000"/>
          <w:szCs w:val="22"/>
        </w:rPr>
        <w:t>(</w:t>
      </w:r>
      <w:r w:rsidR="00BC7CD5" w:rsidRPr="00203DC6">
        <w:rPr>
          <w:rFonts w:ascii="Cambria Math" w:hAnsi="Cambria Math"/>
          <w:color w:val="000000"/>
          <w:szCs w:val="22"/>
        </w:rPr>
        <w:t>nm</w:t>
      </w:r>
      <w:r w:rsidR="007525C6" w:rsidRPr="00203DC6">
        <w:rPr>
          <w:rFonts w:ascii="Cambria Math" w:hAnsi="Cambria Math"/>
          <w:color w:val="000000"/>
          <w:szCs w:val="22"/>
        </w:rPr>
        <w:t>)</w:t>
      </w:r>
      <w:r w:rsidR="00D66CE2">
        <w:rPr>
          <w:rFonts w:ascii="Cambria Math" w:hAnsi="Cambria Math"/>
          <w:color w:val="000000"/>
          <w:szCs w:val="22"/>
        </w:rPr>
        <w:t xml:space="preserve"> </w:t>
      </w:r>
      <m:oMath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-(p+q)</m:t>
            </m:r>
          </m:sup>
        </m:sSup>
      </m:oMath>
    </w:p>
    <w:p w14:paraId="1530FB12" w14:textId="7D82D953" w:rsidR="00C01C22" w:rsidRDefault="009A4F78" w:rsidP="00BC7CD5">
      <w:pPr>
        <w:pStyle w:val="BodyText"/>
        <w:rPr>
          <w:rStyle w:val="fontstyle01"/>
          <w:rFonts w:ascii="Times New Roman" w:hAnsi="Times New Roman" w:cs="Times New Roman"/>
          <w:sz w:val="22"/>
          <w:szCs w:val="22"/>
        </w:rPr>
      </w:pPr>
      <w:r>
        <w:rPr>
          <w:rStyle w:val="fontstyle01"/>
          <w:rFonts w:ascii="Times New Roman" w:hAnsi="Times New Roman" w:cs="Times New Roman"/>
          <w:sz w:val="22"/>
          <w:szCs w:val="22"/>
        </w:rPr>
        <w:t>I</w:t>
      </w:r>
      <w:r w:rsidR="00BC7CD5" w:rsidRPr="0017518D">
        <w:rPr>
          <w:rStyle w:val="fontstyle01"/>
          <w:rFonts w:ascii="Times New Roman" w:hAnsi="Times New Roman" w:cs="Times New Roman"/>
          <w:sz w:val="22"/>
          <w:szCs w:val="22"/>
        </w:rPr>
        <w:t xml:space="preserve">t follows that the product n*m is the mantissa of the answer with exponent </w:t>
      </w:r>
      <w:proofErr w:type="spellStart"/>
      <w:r w:rsidR="00BC7CD5" w:rsidRPr="0017518D">
        <w:rPr>
          <w:rStyle w:val="fontstyle01"/>
          <w:rFonts w:ascii="Times New Roman" w:hAnsi="Times New Roman" w:cs="Times New Roman"/>
          <w:sz w:val="22"/>
          <w:szCs w:val="22"/>
        </w:rPr>
        <w:t>p+q</w:t>
      </w:r>
      <w:proofErr w:type="spellEnd"/>
      <w:r w:rsidR="00BC7CD5" w:rsidRPr="0017518D">
        <w:rPr>
          <w:rStyle w:val="fontstyle01"/>
          <w:rFonts w:ascii="Times New Roman" w:hAnsi="Times New Roman" w:cs="Times New Roman"/>
          <w:sz w:val="22"/>
          <w:szCs w:val="22"/>
        </w:rPr>
        <w:t>. To</w:t>
      </w:r>
      <w:r w:rsidR="006705B4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BC7CD5" w:rsidRPr="0017518D">
        <w:rPr>
          <w:rStyle w:val="fontstyle01"/>
          <w:rFonts w:ascii="Times New Roman" w:hAnsi="Times New Roman" w:cs="Times New Roman"/>
          <w:sz w:val="22"/>
          <w:szCs w:val="22"/>
        </w:rPr>
        <w:t>convert the answer to have exponent r, perform shifts as described above.</w:t>
      </w:r>
    </w:p>
    <w:p w14:paraId="2F515E40" w14:textId="3D1E92F7" w:rsidR="00BC7CD5" w:rsidRDefault="00C01C22" w:rsidP="00BC7CD5">
      <w:pPr>
        <w:pStyle w:val="BodyText"/>
        <w:rPr>
          <w:rStyle w:val="fontstyle01"/>
          <w:rFonts w:ascii="Times New Roman" w:hAnsi="Times New Roman" w:cs="Times New Roman"/>
          <w:sz w:val="22"/>
          <w:szCs w:val="22"/>
        </w:rPr>
      </w:pPr>
      <w:r>
        <w:rPr>
          <w:rStyle w:val="fontstyle01"/>
          <w:rFonts w:ascii="Times New Roman" w:hAnsi="Times New Roman" w:cs="Times New Roman"/>
          <w:sz w:val="22"/>
          <w:szCs w:val="22"/>
        </w:rPr>
        <w:t>For example, if p + q &gt;= r</w:t>
      </w:r>
      <w:r w:rsidR="00BC7CD5" w:rsidRPr="0017518D">
        <w:rPr>
          <w:rStyle w:val="fontstyle01"/>
          <w:rFonts w:ascii="Times New Roman" w:hAnsi="Times New Roman" w:cs="Times New Roman"/>
          <w:sz w:val="22"/>
          <w:szCs w:val="22"/>
        </w:rPr>
        <w:t>:</w:t>
      </w:r>
    </w:p>
    <w:p w14:paraId="6A0DED1E" w14:textId="2DA33B87" w:rsidR="00326FE3" w:rsidRPr="00E70634" w:rsidRDefault="00326FE3" w:rsidP="00326FE3">
      <w:pPr>
        <w:pStyle w:val="BodyText"/>
        <w:ind w:left="568" w:firstLine="284"/>
        <w:rPr>
          <w:rStyle w:val="fontstyle01"/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>k=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n*m</m:t>
              </m:r>
            </m:e>
          </m:d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>≫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p+q-r</m:t>
              </m:r>
            </m:e>
          </m:d>
        </m:oMath>
      </m:oMathPara>
    </w:p>
    <w:p w14:paraId="1A7415DC" w14:textId="194B1A91" w:rsidR="00BB7CA3" w:rsidRDefault="004D296E" w:rsidP="00102577">
      <w:pPr>
        <w:pStyle w:val="Heading3"/>
      </w:pPr>
      <w:r>
        <w:t xml:space="preserve"> </w:t>
      </w:r>
      <w:r w:rsidR="00102577">
        <w:t>Division</w:t>
      </w:r>
    </w:p>
    <w:p w14:paraId="3EE1600D" w14:textId="44874BB8" w:rsidR="00BC7CD5" w:rsidRDefault="00891338" w:rsidP="0028330C">
      <w:pPr>
        <w:pStyle w:val="BodyText"/>
        <w:rPr>
          <w:rStyle w:val="fontstyle01"/>
          <w:rFonts w:ascii="Times New Roman" w:hAnsi="Times New Roman" w:cs="Times New Roman"/>
          <w:sz w:val="22"/>
          <w:szCs w:val="22"/>
        </w:rPr>
      </w:pPr>
      <w:r>
        <w:rPr>
          <w:rStyle w:val="fontstyle01"/>
          <w:rFonts w:ascii="Times New Roman" w:hAnsi="Times New Roman" w:cs="Times New Roman"/>
          <w:sz w:val="22"/>
          <w:szCs w:val="22"/>
        </w:rPr>
        <w:t>Division</w:t>
      </w:r>
      <w:r w:rsidR="0047260C">
        <w:rPr>
          <w:rStyle w:val="fontstyle01"/>
          <w:rFonts w:ascii="Times New Roman" w:hAnsi="Times New Roman" w:cs="Times New Roman"/>
          <w:sz w:val="22"/>
          <w:szCs w:val="22"/>
        </w:rPr>
        <w:t>s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, c = </w:t>
      </w:r>
      <m:oMath>
        <m:f>
          <m:fPr>
            <m:ctrlPr>
              <w:rPr>
                <w:rStyle w:val="fontstyle01"/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a</m:t>
            </m:r>
          </m:num>
          <m:den>
            <m:r>
              <w:rPr>
                <w:rStyle w:val="fontstyle01"/>
                <w:rFonts w:ascii="Cambria Math" w:hAnsi="Cambria Math" w:cs="Times New Roman"/>
                <w:sz w:val="22"/>
                <w:szCs w:val="22"/>
              </w:rPr>
              <m:t>b</m:t>
            </m:r>
          </m:den>
        </m:f>
      </m:oMath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AF26CF">
        <w:rPr>
          <w:rStyle w:val="fontstyle01"/>
          <w:rFonts w:ascii="Times New Roman" w:hAnsi="Times New Roman" w:cs="Times New Roman"/>
          <w:sz w:val="22"/>
          <w:szCs w:val="22"/>
        </w:rPr>
        <w:t xml:space="preserve">, </w:t>
      </w:r>
      <w:r w:rsidR="00E07318" w:rsidRPr="00E07318">
        <w:rPr>
          <w:rStyle w:val="fontstyle01"/>
          <w:rFonts w:ascii="Times New Roman" w:hAnsi="Times New Roman" w:cs="Times New Roman"/>
          <w:sz w:val="22"/>
          <w:szCs w:val="22"/>
        </w:rPr>
        <w:t>can also be performed using a single integer division. The</w:t>
      </w:r>
      <w:r w:rsidR="00E07318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E07318" w:rsidRPr="00E07318">
        <w:rPr>
          <w:rStyle w:val="fontstyle01"/>
          <w:rFonts w:ascii="Times New Roman" w:hAnsi="Times New Roman" w:cs="Times New Roman"/>
          <w:sz w:val="22"/>
          <w:szCs w:val="22"/>
        </w:rPr>
        <w:t>equation is:</w:t>
      </w:r>
    </w:p>
    <w:p w14:paraId="20FBFF1D" w14:textId="208F6B05" w:rsidR="00326FE3" w:rsidRDefault="00DB7B0D" w:rsidP="007C762D">
      <w:pPr>
        <w:pStyle w:val="BodyText"/>
        <w:ind w:left="284" w:firstLine="284"/>
        <w:jc w:val="left"/>
        <w:rPr>
          <w:rStyle w:val="fontstyle01"/>
          <w:rFonts w:ascii="Times New Roman" w:hAnsi="Times New Roman" w:cs="Times New Roman"/>
          <w:sz w:val="22"/>
          <w:szCs w:val="22"/>
        </w:rPr>
      </w:pPr>
      <m:oMathPara>
        <m:oMath>
          <m:f>
            <m:fPr>
              <m:ctrlPr>
                <w:rPr>
                  <w:rStyle w:val="fontstyle01"/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a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b</m:t>
              </m:r>
            </m:den>
          </m:f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n</m:t>
              </m:r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2"/>
                      <w:szCs w:val="22"/>
                    </w:rPr>
                    <m:t>-p</m:t>
                  </m:r>
                </m:sup>
              </m:sSup>
            </m:num>
            <m:den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2"/>
                      <w:szCs w:val="22"/>
                    </w:rPr>
                    <m:t>-q</m:t>
                  </m:r>
                </m:sup>
              </m:sSup>
            </m:den>
          </m:f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 xml:space="preserve">= 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den>
              </m:f>
            </m:e>
          </m:d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>*</m:t>
          </m:r>
          <m:sSup>
            <m:sSupPr>
              <m:ctrlPr>
                <w:rPr>
                  <w:rStyle w:val="fontstyle11"/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Style w:val="fontstyle11"/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Style w:val="fontstyle11"/>
                  <w:rFonts w:ascii="Cambria Math" w:hAnsi="Cambria Math"/>
                  <w:sz w:val="22"/>
                  <w:szCs w:val="22"/>
                </w:rPr>
                <m:t xml:space="preserve"> q-p</m:t>
              </m:r>
            </m:sup>
          </m:sSup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 xml:space="preserve"> = 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den>
              </m:f>
            </m:e>
          </m:d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>*</m:t>
          </m:r>
          <m:sSup>
            <m:sSupPr>
              <m:ctrlPr>
                <w:rPr>
                  <w:rStyle w:val="fontstyle11"/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Style w:val="fontstyle11"/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Style w:val="fontstyle11"/>
                  <w:rFonts w:ascii="Cambria Math" w:hAnsi="Cambria Math"/>
                  <w:sz w:val="22"/>
                  <w:szCs w:val="22"/>
                </w:rPr>
                <m:t xml:space="preserve"> (r+q-p)</m:t>
              </m:r>
            </m:sup>
          </m:sSup>
          <m:r>
            <w:rPr>
              <w:rStyle w:val="fontstyle11"/>
              <w:rFonts w:ascii="Cambria Math" w:hAnsi="Cambria Math"/>
              <w:sz w:val="22"/>
              <w:szCs w:val="22"/>
              <w:lang w:val="en-GB"/>
            </w:rPr>
            <m:t>*</m:t>
          </m:r>
          <m:sSup>
            <m:sSupPr>
              <m:ctrlPr>
                <w:rPr>
                  <w:rStyle w:val="fontstyle11"/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Style w:val="fontstyle11"/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Style w:val="fontstyle11"/>
                  <w:rFonts w:ascii="Cambria Math" w:hAnsi="Cambria Math"/>
                  <w:sz w:val="22"/>
                  <w:szCs w:val="22"/>
                </w:rPr>
                <m:t xml:space="preserve"> -r</m:t>
              </m:r>
            </m:sup>
          </m:sSup>
        </m:oMath>
      </m:oMathPara>
    </w:p>
    <w:p w14:paraId="6B2013BD" w14:textId="35EEB0A8" w:rsidR="00D03421" w:rsidRDefault="00BC7CD5" w:rsidP="0028330C">
      <w:pPr>
        <w:pStyle w:val="BodyText"/>
        <w:rPr>
          <w:rStyle w:val="fontstyle01"/>
          <w:rFonts w:ascii="Times New Roman" w:hAnsi="Times New Roman" w:cs="Times New Roman"/>
          <w:sz w:val="22"/>
          <w:szCs w:val="22"/>
        </w:rPr>
      </w:pPr>
      <w:r w:rsidRPr="0017518D">
        <w:rPr>
          <w:rStyle w:val="fontstyle01"/>
          <w:rFonts w:ascii="Times New Roman" w:hAnsi="Times New Roman" w:cs="Times New Roman"/>
          <w:sz w:val="22"/>
          <w:szCs w:val="22"/>
        </w:rPr>
        <w:t>In order not to lose precision, the multiplication by</w:t>
      </w:r>
      <w:r w:rsidR="00D75086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(r+q-p)</m:t>
            </m:r>
          </m:sup>
        </m:sSup>
      </m:oMath>
      <w:r w:rsidRPr="0017518D">
        <w:rPr>
          <w:rStyle w:val="fontstyle01"/>
          <w:rFonts w:ascii="Times New Roman" w:hAnsi="Times New Roman" w:cs="Times New Roman"/>
          <w:sz w:val="22"/>
          <w:szCs w:val="22"/>
        </w:rPr>
        <w:t xml:space="preserve"> must be performed</w:t>
      </w:r>
      <w:r w:rsidR="00B6236A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17518D">
        <w:rPr>
          <w:rStyle w:val="fontstyle01"/>
          <w:rFonts w:ascii="Times New Roman" w:hAnsi="Times New Roman" w:cs="Times New Roman"/>
          <w:sz w:val="22"/>
          <w:szCs w:val="22"/>
        </w:rPr>
        <w:t>before the division by m.</w:t>
      </w:r>
    </w:p>
    <w:p w14:paraId="7AA80044" w14:textId="2D2B17EC" w:rsidR="00BC7CD5" w:rsidRDefault="00BC7CD5" w:rsidP="0028330C">
      <w:pPr>
        <w:pStyle w:val="BodyText"/>
        <w:rPr>
          <w:rStyle w:val="fontstyle01"/>
          <w:rFonts w:ascii="Times New Roman" w:hAnsi="Times New Roman" w:cs="Times New Roman"/>
          <w:sz w:val="22"/>
          <w:szCs w:val="22"/>
        </w:rPr>
      </w:pPr>
      <w:r w:rsidRPr="0017518D">
        <w:rPr>
          <w:rStyle w:val="fontstyle01"/>
          <w:rFonts w:ascii="Times New Roman" w:hAnsi="Times New Roman" w:cs="Times New Roman"/>
          <w:sz w:val="22"/>
          <w:szCs w:val="22"/>
        </w:rPr>
        <w:t xml:space="preserve">For example, assuming that </w:t>
      </w:r>
      <w:r w:rsidR="007A0DFF">
        <w:rPr>
          <w:rStyle w:val="fontstyle01"/>
          <w:rFonts w:ascii="Times New Roman" w:hAnsi="Times New Roman" w:cs="Times New Roman"/>
          <w:sz w:val="22"/>
          <w:szCs w:val="22"/>
        </w:rPr>
        <w:t xml:space="preserve">r + q </w:t>
      </w:r>
      <w:r w:rsidR="007A0DFF">
        <w:rPr>
          <w:rStyle w:val="fontstyle01"/>
          <w:rFonts w:ascii="Cambria Math" w:hAnsi="Cambria Math" w:cs="Times New Roman"/>
          <w:sz w:val="22"/>
          <w:szCs w:val="22"/>
        </w:rPr>
        <w:t>≥</w:t>
      </w:r>
      <w:r w:rsidR="00A97AAC">
        <w:rPr>
          <w:rStyle w:val="fontstyle01"/>
          <w:rFonts w:ascii="Times New Roman" w:hAnsi="Times New Roman" w:cs="Times New Roman"/>
          <w:sz w:val="22"/>
          <w:szCs w:val="22"/>
        </w:rPr>
        <w:t xml:space="preserve"> p</w:t>
      </w:r>
      <w:r w:rsidRPr="0017518D">
        <w:rPr>
          <w:rStyle w:val="fontstyle01"/>
          <w:rFonts w:ascii="Times New Roman" w:hAnsi="Times New Roman" w:cs="Times New Roman"/>
          <w:sz w:val="22"/>
          <w:szCs w:val="22"/>
        </w:rPr>
        <w:t>, perform the calculation:</w:t>
      </w:r>
    </w:p>
    <w:p w14:paraId="69417AD2" w14:textId="22D2B2DB" w:rsidR="00326FE3" w:rsidRPr="00326FE3" w:rsidRDefault="00326FE3" w:rsidP="007C762D">
      <w:pPr>
        <w:pStyle w:val="BodyText"/>
        <w:ind w:left="568" w:firstLine="284"/>
        <w:rPr>
          <w:rStyle w:val="fontstyle01"/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sz w:val="22"/>
              <w:szCs w:val="22"/>
            </w:rPr>
            <m:t>k=</m:t>
          </m:r>
          <m:f>
            <m:fPr>
              <m:type m:val="lin"/>
              <m:ctrlPr>
                <w:rPr>
                  <w:rStyle w:val="fontstyle01"/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(n≪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2"/>
                      <w:szCs w:val="22"/>
                    </w:rPr>
                    <m:t>r+q-p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)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2"/>
                  <w:szCs w:val="22"/>
                </w:rPr>
                <m:t>m</m:t>
              </m:r>
            </m:den>
          </m:f>
        </m:oMath>
      </m:oMathPara>
    </w:p>
    <w:p w14:paraId="3FEC7BFD" w14:textId="2F0B2842" w:rsidR="000148AE" w:rsidRDefault="00F23CE6" w:rsidP="0028330C">
      <w:pPr>
        <w:pStyle w:val="Heading3"/>
      </w:pPr>
      <w:r>
        <w:t xml:space="preserve"> </w:t>
      </w:r>
      <w:r w:rsidR="00F57E3E">
        <w:t>Square root</w:t>
      </w:r>
      <w:r w:rsidR="000148AE">
        <w:t xml:space="preserve"> </w:t>
      </w:r>
    </w:p>
    <w:p w14:paraId="1CECD1E1" w14:textId="77777777" w:rsidR="00326FE3" w:rsidRDefault="00D411FC">
      <w:pPr>
        <w:pStyle w:val="BodyText"/>
        <w:rPr>
          <w:rStyle w:val="fontstyle01"/>
          <w:rFonts w:ascii="Times New Roman" w:hAnsi="Times New Roman" w:cs="Times New Roman"/>
          <w:b/>
          <w:bCs/>
          <w:sz w:val="22"/>
          <w:szCs w:val="22"/>
        </w:rPr>
      </w:pPr>
      <w:r w:rsidRPr="0017518D">
        <w:rPr>
          <w:rStyle w:val="fontstyle01"/>
          <w:rFonts w:ascii="Times New Roman" w:hAnsi="Times New Roman" w:cs="Times New Roman"/>
          <w:sz w:val="22"/>
          <w:szCs w:val="22"/>
        </w:rPr>
        <w:t>The equation for square root is:</w:t>
      </w:r>
    </w:p>
    <w:p w14:paraId="4363DD5C" w14:textId="438494F1" w:rsidR="00326FE3" w:rsidRDefault="00DB7B0D" w:rsidP="007C762D">
      <w:pPr>
        <w:pStyle w:val="BodyText"/>
        <w:ind w:left="568"/>
        <w:rPr>
          <w:color w:val="000000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hAnsi="Cambria Math"/>
                <w:szCs w:val="22"/>
              </w:rPr>
              <m:t>a</m:t>
            </m:r>
          </m:e>
        </m:rad>
        <m:r>
          <w:rPr>
            <w:rFonts w:ascii="Cambria Math" w:hAnsi="Cambria Math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hAnsi="Cambria Math"/>
                <w:szCs w:val="22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-p</m:t>
                </m:r>
              </m:sup>
            </m:sSup>
          </m:e>
        </m:rad>
        <m:r>
          <w:rPr>
            <w:rFonts w:ascii="Cambria Math" w:hAnsi="Cambria Math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hAnsi="Cambria Math"/>
                <w:szCs w:val="22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(2r-p)</m:t>
                </m:r>
              </m:sup>
            </m:sSup>
          </m:e>
        </m:rad>
        <m:r>
          <w:rPr>
            <w:rFonts w:ascii="Cambria Math" w:hAnsi="Cambria Math"/>
            <w:szCs w:val="22"/>
          </w:rPr>
          <m:t>*</m:t>
        </m:r>
        <m:sSup>
          <m:sSupPr>
            <m:ctrlPr>
              <w:rPr>
                <w:rStyle w:val="fontstyle11"/>
                <w:rFonts w:ascii="Cambria Math" w:hAnsi="Cambria Math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Style w:val="fontstyle11"/>
                <w:rFonts w:ascii="Cambria Math" w:hAnsi="Cambria Math"/>
                <w:sz w:val="22"/>
                <w:szCs w:val="22"/>
              </w:rPr>
              <m:t>-r</m:t>
            </m:r>
          </m:sup>
        </m:sSup>
      </m:oMath>
      <w:r w:rsidR="00326FE3">
        <w:rPr>
          <w:szCs w:val="22"/>
        </w:rPr>
        <w:t xml:space="preserve"> </w:t>
      </w:r>
    </w:p>
    <w:p w14:paraId="4006842C" w14:textId="36430000" w:rsidR="005E3B6F" w:rsidRDefault="00D411FC" w:rsidP="0028330C">
      <w:pPr>
        <w:pStyle w:val="BodyText"/>
        <w:rPr>
          <w:color w:val="000000"/>
          <w:szCs w:val="22"/>
        </w:rPr>
      </w:pPr>
      <w:r w:rsidRPr="0017518D">
        <w:rPr>
          <w:color w:val="000000"/>
          <w:szCs w:val="22"/>
        </w:rPr>
        <w:t>In other words, to perform</w:t>
      </w:r>
      <w:r w:rsidR="00502113">
        <w:rPr>
          <w:color w:val="000000"/>
          <w:szCs w:val="22"/>
        </w:rPr>
        <w:t xml:space="preserve"> c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hAnsi="Cambria Math"/>
                <w:szCs w:val="22"/>
              </w:rPr>
              <m:t>a</m:t>
            </m:r>
          </m:e>
        </m:rad>
      </m:oMath>
      <w:r w:rsidR="00502113">
        <w:rPr>
          <w:szCs w:val="22"/>
        </w:rPr>
        <w:t xml:space="preserve"> </w:t>
      </w:r>
      <w:r w:rsidRPr="0017518D">
        <w:rPr>
          <w:color w:val="000000"/>
          <w:szCs w:val="22"/>
        </w:rPr>
        <w:t xml:space="preserve"> , set </w:t>
      </w:r>
      <w:r w:rsidRPr="00E741E8">
        <w:rPr>
          <w:rFonts w:ascii="Cambria Math" w:hAnsi="Cambria Math"/>
          <w:color w:val="000000"/>
          <w:szCs w:val="22"/>
        </w:rPr>
        <w:t>k</w:t>
      </w:r>
      <w:r w:rsidR="00CE1B29">
        <w:rPr>
          <w:rFonts w:ascii="Cambria Math" w:hAnsi="Cambria Math"/>
          <w:color w:val="000000"/>
          <w:szCs w:val="22"/>
        </w:rPr>
        <w:t xml:space="preserve"> </w:t>
      </w:r>
      <w:r w:rsidRPr="00E741E8">
        <w:rPr>
          <w:rFonts w:ascii="Cambria Math" w:hAnsi="Cambria Math"/>
          <w:color w:val="000000"/>
          <w:szCs w:val="22"/>
        </w:rPr>
        <w:t>=</w:t>
      </w:r>
      <w:r w:rsidR="00CE1B29">
        <w:rPr>
          <w:rFonts w:ascii="Cambria Math" w:hAnsi="Cambria Math"/>
          <w:color w:val="000000"/>
          <w:szCs w:val="22"/>
        </w:rPr>
        <w:t xml:space="preserve"> </w:t>
      </w:r>
      <w:proofErr w:type="spellStart"/>
      <w:r w:rsidRPr="00E741E8">
        <w:rPr>
          <w:rFonts w:ascii="Cambria Math" w:hAnsi="Cambria Math"/>
          <w:color w:val="000000"/>
          <w:szCs w:val="22"/>
        </w:rPr>
        <w:t>isqr</w:t>
      </w:r>
      <w:proofErr w:type="spellEnd"/>
      <w:r w:rsidR="006876BC">
        <w:rPr>
          <w:rFonts w:ascii="Cambria Math" w:hAnsi="Cambria Math"/>
          <w:color w:val="000000"/>
          <w:szCs w:val="22"/>
        </w:rPr>
        <w:t xml:space="preserve"> </w:t>
      </w:r>
      <w:r w:rsidRPr="00E741E8">
        <w:rPr>
          <w:rFonts w:ascii="Cambria Math" w:hAnsi="Cambria Math"/>
          <w:color w:val="000000"/>
          <w:szCs w:val="22"/>
        </w:rPr>
        <w:t>(</w:t>
      </w:r>
      <w:r w:rsidR="00B11BAD">
        <w:rPr>
          <w:rFonts w:ascii="Cambria Math" w:hAnsi="Cambria Math"/>
          <w:color w:val="000000"/>
          <w:szCs w:val="22"/>
        </w:rPr>
        <w:t>n &lt;&lt; (</w:t>
      </w:r>
      <w:proofErr w:type="spellStart"/>
      <w:r w:rsidRPr="00E741E8">
        <w:rPr>
          <w:rFonts w:ascii="Cambria Math" w:hAnsi="Cambria Math"/>
          <w:color w:val="000000"/>
          <w:szCs w:val="22"/>
        </w:rPr>
        <w:t>2r</w:t>
      </w:r>
      <w:proofErr w:type="spellEnd"/>
      <w:r w:rsidRPr="00E741E8">
        <w:rPr>
          <w:rFonts w:ascii="Cambria Math" w:hAnsi="Cambria Math"/>
          <w:color w:val="000000"/>
          <w:szCs w:val="22"/>
        </w:rPr>
        <w:t>-p))</w:t>
      </w:r>
      <w:r w:rsidRPr="0017518D">
        <w:rPr>
          <w:color w:val="000000"/>
          <w:szCs w:val="22"/>
        </w:rPr>
        <w:t xml:space="preserve"> where </w:t>
      </w:r>
      <w:proofErr w:type="spellStart"/>
      <w:r w:rsidRPr="00F85B60">
        <w:rPr>
          <w:i/>
          <w:color w:val="000000"/>
          <w:szCs w:val="22"/>
        </w:rPr>
        <w:t>isqr</w:t>
      </w:r>
      <w:proofErr w:type="spellEnd"/>
      <w:r w:rsidRPr="0017518D">
        <w:rPr>
          <w:color w:val="000000"/>
          <w:szCs w:val="22"/>
        </w:rPr>
        <w:t xml:space="preserve"> is an</w:t>
      </w:r>
      <w:r w:rsidR="0027282E">
        <w:rPr>
          <w:color w:val="000000"/>
          <w:szCs w:val="22"/>
        </w:rPr>
        <w:t xml:space="preserve"> </w:t>
      </w:r>
      <w:r w:rsidRPr="0017518D">
        <w:rPr>
          <w:color w:val="000000"/>
          <w:szCs w:val="22"/>
        </w:rPr>
        <w:t>integer square root function.</w:t>
      </w:r>
    </w:p>
    <w:p w14:paraId="4D77D183" w14:textId="755DBE1D" w:rsidR="00B129A6" w:rsidRDefault="00B129A6" w:rsidP="00A0321E">
      <w:pPr>
        <w:pStyle w:val="Heading1"/>
      </w:pPr>
      <w:bookmarkStart w:id="31" w:name="_Toc531189673"/>
      <w:r>
        <w:lastRenderedPageBreak/>
        <w:t>APU Math Library Implementation</w:t>
      </w:r>
      <w:bookmarkEnd w:id="31"/>
    </w:p>
    <w:p w14:paraId="5AB8297A" w14:textId="0E8468AC" w:rsidR="00D0624D" w:rsidRDefault="00D0624D" w:rsidP="00A0321E">
      <w:pPr>
        <w:pStyle w:val="Heading2"/>
      </w:pPr>
      <w:bookmarkStart w:id="32" w:name="_Toc531189674"/>
      <w:r>
        <w:t>Data Types</w:t>
      </w:r>
      <w:bookmarkEnd w:id="32"/>
    </w:p>
    <w:p w14:paraId="63D582AB" w14:textId="2EAD9622" w:rsidR="00127FCE" w:rsidRDefault="008A6204">
      <w:pPr>
        <w:pStyle w:val="BodyText"/>
      </w:pPr>
      <w:r>
        <w:t>APU Math Lib</w:t>
      </w:r>
      <w:r w:rsidR="00127FCE">
        <w:t>rary use</w:t>
      </w:r>
      <w:r w:rsidR="00961B8D">
        <w:t>s</w:t>
      </w:r>
      <w:r w:rsidR="00127FCE">
        <w:t xml:space="preserve"> </w:t>
      </w:r>
      <w:r w:rsidR="00961B8D">
        <w:t xml:space="preserve">specially defined data types to clarify the range of the </w:t>
      </w:r>
      <w:r w:rsidR="00961B8D" w:rsidRPr="00463D7A">
        <w:rPr>
          <w:rStyle w:val="fontstyle01"/>
          <w:rFonts w:ascii="Times New Roman" w:hAnsi="Times New Roman" w:cs="Times New Roman"/>
          <w:sz w:val="22"/>
          <w:szCs w:val="22"/>
        </w:rPr>
        <w:t>mantissa and the exponent</w:t>
      </w:r>
      <w:r w:rsidR="00961B8D">
        <w:t xml:space="preserve">.  The data types express the </w:t>
      </w:r>
      <w:proofErr w:type="spellStart"/>
      <w:r w:rsidR="00961B8D">
        <w:t>signness</w:t>
      </w:r>
      <w:proofErr w:type="spellEnd"/>
      <w:r w:rsidR="00961B8D">
        <w:t xml:space="preserve"> and </w:t>
      </w:r>
      <w:r w:rsidR="009A5AB1">
        <w:t xml:space="preserve">the number of </w:t>
      </w:r>
      <w:r w:rsidR="00961B8D">
        <w:t>bit</w:t>
      </w:r>
      <w:r w:rsidR="009A5AB1">
        <w:t>s</w:t>
      </w:r>
      <w:r w:rsidR="00961B8D">
        <w:t xml:space="preserve"> </w:t>
      </w:r>
      <w:r w:rsidR="009A5AB1">
        <w:t xml:space="preserve">forming the </w:t>
      </w:r>
      <w:r w:rsidR="00961B8D">
        <w:t xml:space="preserve">integer and </w:t>
      </w:r>
      <w:r w:rsidR="009A5AB1">
        <w:t xml:space="preserve">the </w:t>
      </w:r>
      <w:r w:rsidR="00961B8D">
        <w:t xml:space="preserve">fractional part </w:t>
      </w:r>
      <w:r w:rsidR="009A5AB1">
        <w:t xml:space="preserve">organized </w:t>
      </w:r>
      <w:r w:rsidR="00961B8D">
        <w:t xml:space="preserve">as follow: </w:t>
      </w:r>
      <w:proofErr w:type="spellStart"/>
      <w:r w:rsidR="00127FCE" w:rsidRPr="00127FCE">
        <w:t>vfxp</w:t>
      </w:r>
      <w:proofErr w:type="spellEnd"/>
      <w:r w:rsidR="003B6DC1">
        <w:t>_</w:t>
      </w:r>
      <w:r w:rsidR="00127FCE" w:rsidRPr="00127FCE">
        <w:t>&lt;sign&gt;&lt;m&gt;q&lt;n&gt;</w:t>
      </w:r>
    </w:p>
    <w:p w14:paraId="216168B8" w14:textId="5465566A" w:rsidR="00D74603" w:rsidRDefault="00C33FCD">
      <w:pPr>
        <w:pStyle w:val="BodyText"/>
      </w:pPr>
      <w:r>
        <w:t>Where:</w:t>
      </w:r>
    </w:p>
    <w:p w14:paraId="78DF93D5" w14:textId="11A5EECF" w:rsidR="00D74603" w:rsidRDefault="00C33FCD" w:rsidP="007C762D">
      <w:pPr>
        <w:pStyle w:val="BodyText"/>
        <w:ind w:left="562"/>
      </w:pPr>
      <w:r>
        <w:t>sign:</w:t>
      </w:r>
      <w:r w:rsidR="00637A79">
        <w:t xml:space="preserve"> </w:t>
      </w:r>
      <w:r>
        <w:tab/>
      </w:r>
      <w:r w:rsidR="00637A79">
        <w:t>u - unsigned/ s - signed</w:t>
      </w:r>
    </w:p>
    <w:p w14:paraId="43A766E2" w14:textId="285122E1" w:rsidR="00D74603" w:rsidRDefault="00637A79" w:rsidP="007C762D">
      <w:pPr>
        <w:pStyle w:val="BodyText"/>
        <w:ind w:left="562"/>
      </w:pPr>
      <w:r>
        <w:t>m</w:t>
      </w:r>
      <w:r w:rsidR="00C33FCD">
        <w:t>:</w:t>
      </w:r>
      <w:r w:rsidR="00D74603">
        <w:tab/>
      </w:r>
      <w:r w:rsidR="00C33FCD">
        <w:tab/>
      </w:r>
      <w:r>
        <w:t>number of bits allocated for the integer part</w:t>
      </w:r>
    </w:p>
    <w:p w14:paraId="08B05572" w14:textId="4EC3710F" w:rsidR="00E70469" w:rsidRDefault="00637A79" w:rsidP="007C762D">
      <w:pPr>
        <w:pStyle w:val="BodyText"/>
        <w:ind w:left="562"/>
      </w:pPr>
      <w:r>
        <w:t>n</w:t>
      </w:r>
      <w:r w:rsidR="00C33FCD">
        <w:t>:</w:t>
      </w:r>
      <w:r w:rsidR="00C33FCD">
        <w:tab/>
      </w:r>
      <w:r w:rsidR="00D74603">
        <w:tab/>
      </w:r>
      <w:r>
        <w:t>number of bits allocated for the fractional part</w:t>
      </w:r>
    </w:p>
    <w:p w14:paraId="220F1360" w14:textId="0AB4E475" w:rsidR="00961B8D" w:rsidRDefault="00961B8D">
      <w:pPr>
        <w:pStyle w:val="BodyText"/>
      </w:pPr>
      <w:r>
        <w:t>Example: vfxp_u1q15</w:t>
      </w:r>
    </w:p>
    <w:p w14:paraId="58AD0257" w14:textId="0CFBB712" w:rsidR="00961B8D" w:rsidRPr="00E70469" w:rsidRDefault="00961B8D">
      <w:pPr>
        <w:pStyle w:val="BodyText"/>
      </w:pPr>
      <w:r>
        <w:t xml:space="preserve">Note: the data types are </w:t>
      </w:r>
      <w:r w:rsidR="00795DE2">
        <w:t>aliases to standard datatype such as uint16_t, conversion between type needs to be handled by the programmer as no automatic conversion will be done.</w:t>
      </w:r>
    </w:p>
    <w:p w14:paraId="5A354741" w14:textId="0D2D53B5" w:rsidR="00D0624D" w:rsidRDefault="006D04F4" w:rsidP="00A0321E">
      <w:pPr>
        <w:pStyle w:val="Heading2"/>
      </w:pPr>
      <w:bookmarkStart w:id="33" w:name="_Toc531189675"/>
      <w:r>
        <w:t xml:space="preserve">Data Types Manipulation </w:t>
      </w:r>
      <w:r w:rsidR="00D0624D">
        <w:t>Examples</w:t>
      </w:r>
      <w:bookmarkEnd w:id="33"/>
    </w:p>
    <w:p w14:paraId="4C9F5103" w14:textId="20CB584B" w:rsidR="009A5AB1" w:rsidRDefault="009A5AB1" w:rsidP="007C762D">
      <w:pPr>
        <w:pStyle w:val="BodyText"/>
      </w:pPr>
      <w:r>
        <w:t xml:space="preserve">Let’s consider the following </w:t>
      </w:r>
      <w:r w:rsidR="00BE421D">
        <w:t>e</w:t>
      </w:r>
      <w:r w:rsidR="003B6DC1">
        <w:t>xample</w:t>
      </w:r>
      <w:r>
        <w:t>.</w:t>
      </w:r>
    </w:p>
    <w:p w14:paraId="4B9288BF" w14:textId="58053375" w:rsidR="00D74603" w:rsidRDefault="009A5AB1" w:rsidP="007C762D">
      <w:pPr>
        <w:pStyle w:val="BodyText"/>
        <w:rPr>
          <w:b/>
        </w:rPr>
      </w:pPr>
      <w:r w:rsidRPr="007C762D">
        <w:rPr>
          <w:b/>
        </w:rPr>
        <w:t>Floating-point Notation:</w:t>
      </w:r>
    </w:p>
    <w:p w14:paraId="51EE1653" w14:textId="7729899D" w:rsidR="00D74603" w:rsidRDefault="00795DE2" w:rsidP="007C762D">
      <w:pPr>
        <w:pStyle w:val="BodyText"/>
        <w:ind w:left="562"/>
      </w:pPr>
      <w:r>
        <w:t xml:space="preserve">float </w:t>
      </w:r>
      <w:proofErr w:type="spellStart"/>
      <w:r w:rsidR="009A5AB1">
        <w:t>f</w:t>
      </w:r>
      <w:r w:rsidR="00962EDB">
        <w:t>A</w:t>
      </w:r>
      <w:proofErr w:type="spellEnd"/>
      <w:r w:rsidR="00962EDB">
        <w:t xml:space="preserve"> = </w:t>
      </w:r>
      <w:proofErr w:type="spellStart"/>
      <w:r w:rsidR="003B6DC1">
        <w:t>1</w:t>
      </w:r>
      <w:r w:rsidR="00962EDB">
        <w:t>.08434</w:t>
      </w:r>
      <w:r>
        <w:t>f</w:t>
      </w:r>
      <w:proofErr w:type="spellEnd"/>
      <w:r w:rsidR="00D74603">
        <w:t xml:space="preserve"> </w:t>
      </w:r>
    </w:p>
    <w:p w14:paraId="002F4715" w14:textId="24D46C69" w:rsidR="00D74603" w:rsidRDefault="00795DE2" w:rsidP="007C762D">
      <w:pPr>
        <w:pStyle w:val="BodyText"/>
        <w:ind w:left="562"/>
      </w:pPr>
      <w:r>
        <w:t>float</w:t>
      </w:r>
      <w:r w:rsidR="00D74603">
        <w:t xml:space="preserve"> </w:t>
      </w:r>
      <w:proofErr w:type="spellStart"/>
      <w:r w:rsidR="009A5AB1">
        <w:t>f</w:t>
      </w:r>
      <w:r w:rsidR="00962EDB">
        <w:t>B</w:t>
      </w:r>
      <w:proofErr w:type="spellEnd"/>
      <w:r w:rsidR="00962EDB">
        <w:t xml:space="preserve"> = </w:t>
      </w:r>
      <w:proofErr w:type="spellStart"/>
      <w:r w:rsidR="00962EDB">
        <w:t>1.07326</w:t>
      </w:r>
      <w:r>
        <w:t>f</w:t>
      </w:r>
      <w:proofErr w:type="spellEnd"/>
    </w:p>
    <w:p w14:paraId="3ABC2C25" w14:textId="59FEA53B" w:rsidR="00962EDB" w:rsidRDefault="009A5AB1" w:rsidP="007C762D">
      <w:pPr>
        <w:pStyle w:val="BodyText"/>
        <w:ind w:left="562"/>
      </w:pPr>
      <w:r>
        <w:t xml:space="preserve">float </w:t>
      </w:r>
      <w:proofErr w:type="spellStart"/>
      <w:r>
        <w:t>fSum</w:t>
      </w:r>
      <w:proofErr w:type="spellEnd"/>
      <w:r>
        <w:t xml:space="preserve"> = A</w:t>
      </w:r>
      <w:r w:rsidR="003B6DC1">
        <w:t xml:space="preserve"> + B </w:t>
      </w:r>
      <w:r>
        <w:tab/>
      </w:r>
      <w:r>
        <w:tab/>
      </w:r>
      <w:r w:rsidR="00D74603">
        <w:tab/>
      </w:r>
      <w:r w:rsidR="00D74603">
        <w:tab/>
      </w:r>
      <w:r w:rsidR="00D74603">
        <w:tab/>
      </w:r>
      <w:r w:rsidR="00D74603">
        <w:tab/>
      </w:r>
      <w:r w:rsidR="00D74603">
        <w:tab/>
      </w:r>
      <w:r w:rsidR="00D74603">
        <w:tab/>
      </w:r>
      <w:r w:rsidR="00D74603">
        <w:tab/>
      </w:r>
      <w:r w:rsidR="00D74603">
        <w:tab/>
      </w:r>
      <w:r w:rsidR="00D74603">
        <w:tab/>
      </w:r>
      <w:r w:rsidR="003B6DC1">
        <w:t>= 2</w:t>
      </w:r>
      <w:r w:rsidR="00962EDB">
        <w:t>.1576</w:t>
      </w:r>
      <w:r w:rsidR="00795DE2">
        <w:t>f</w:t>
      </w:r>
    </w:p>
    <w:p w14:paraId="2397183E" w14:textId="5944CAD9" w:rsidR="009A5AB1" w:rsidRPr="007C762D" w:rsidRDefault="009A5AB1" w:rsidP="007C762D">
      <w:pPr>
        <w:pStyle w:val="BodyText"/>
        <w:rPr>
          <w:b/>
        </w:rPr>
      </w:pPr>
      <w:r w:rsidRPr="007C762D">
        <w:rPr>
          <w:b/>
        </w:rPr>
        <w:t>Fixed-point Notation:</w:t>
      </w:r>
    </w:p>
    <w:p w14:paraId="11AF8BD9" w14:textId="78294693" w:rsidR="003B6DC1" w:rsidRDefault="003B6DC1" w:rsidP="007C762D">
      <w:pPr>
        <w:pStyle w:val="BodyText"/>
      </w:pPr>
      <w:r>
        <w:t>Using vfxp_u1q15, find representation of A and B (Q = 15):</w:t>
      </w:r>
    </w:p>
    <w:p w14:paraId="3AAA47EA" w14:textId="728C6119" w:rsidR="00962EDB" w:rsidRDefault="00795DE2" w:rsidP="007C762D">
      <w:pPr>
        <w:pStyle w:val="BodyText"/>
        <w:ind w:left="562"/>
      </w:pPr>
      <w:proofErr w:type="spellStart"/>
      <w:proofErr w:type="gramStart"/>
      <w:r>
        <w:t>vfxp_u1q15</w:t>
      </w:r>
      <w:proofErr w:type="spellEnd"/>
      <w:proofErr w:type="gramEnd"/>
      <w:r>
        <w:t xml:space="preserve"> </w:t>
      </w:r>
      <w:proofErr w:type="spellStart"/>
      <w:r w:rsidR="00962EDB">
        <w:t>aF</w:t>
      </w:r>
      <w:proofErr w:type="spellEnd"/>
      <w:r w:rsidR="00962EDB">
        <w:t xml:space="preserve"> = </w:t>
      </w:r>
      <w:r w:rsidR="00F02CAB">
        <w:t>(</w:t>
      </w:r>
      <w:proofErr w:type="spellStart"/>
      <w:r w:rsidR="00F02CAB">
        <w:t>vfxp_u1q15</w:t>
      </w:r>
      <w:proofErr w:type="spellEnd"/>
      <w:r w:rsidR="00F02CAB">
        <w:t>)</w:t>
      </w:r>
      <w:r w:rsidR="00962EDB">
        <w:t>round(</w:t>
      </w:r>
      <w:r w:rsidR="006405E7">
        <w:t>A</w:t>
      </w:r>
      <w:r w:rsidR="00962EDB">
        <w:t xml:space="preserve"> * 2 ^ Q)</w:t>
      </w:r>
      <w:r w:rsidR="00F02CAB">
        <w:tab/>
      </w:r>
      <w:r w:rsidR="00F02CAB">
        <w:tab/>
      </w:r>
      <w:r w:rsidR="00962EDB">
        <w:t xml:space="preserve">= </w:t>
      </w:r>
      <w:r w:rsidR="003B6DC1">
        <w:t>3553</w:t>
      </w:r>
      <w:r>
        <w:t>2</w:t>
      </w:r>
    </w:p>
    <w:p w14:paraId="123E3383" w14:textId="0E75E13D" w:rsidR="00962EDB" w:rsidRDefault="00795DE2" w:rsidP="007C762D">
      <w:pPr>
        <w:pStyle w:val="BodyText"/>
        <w:ind w:left="562"/>
      </w:pPr>
      <w:proofErr w:type="spellStart"/>
      <w:proofErr w:type="gramStart"/>
      <w:r>
        <w:t>vfxp_u1q15</w:t>
      </w:r>
      <w:proofErr w:type="spellEnd"/>
      <w:proofErr w:type="gramEnd"/>
      <w:r>
        <w:t xml:space="preserve"> </w:t>
      </w:r>
      <w:proofErr w:type="spellStart"/>
      <w:r w:rsidR="00962EDB">
        <w:t>bF</w:t>
      </w:r>
      <w:proofErr w:type="spellEnd"/>
      <w:r w:rsidR="00962EDB">
        <w:t xml:space="preserve"> = </w:t>
      </w:r>
      <w:r w:rsidR="00F02CAB">
        <w:t>(</w:t>
      </w:r>
      <w:proofErr w:type="spellStart"/>
      <w:r w:rsidR="00F02CAB">
        <w:t>vfxp_u1q15</w:t>
      </w:r>
      <w:proofErr w:type="spellEnd"/>
      <w:r w:rsidR="00F02CAB">
        <w:t>)</w:t>
      </w:r>
      <w:r w:rsidR="00962EDB">
        <w:t>round(</w:t>
      </w:r>
      <w:r w:rsidR="006405E7">
        <w:t>B</w:t>
      </w:r>
      <w:r w:rsidR="00962EDB">
        <w:t xml:space="preserve"> * 2 ^ Q)</w:t>
      </w:r>
      <w:r w:rsidR="00F02CAB">
        <w:tab/>
      </w:r>
      <w:r w:rsidR="00F02CAB">
        <w:tab/>
      </w:r>
      <w:r w:rsidR="003B6DC1">
        <w:t>= 3516</w:t>
      </w:r>
      <w:r>
        <w:t>9</w:t>
      </w:r>
    </w:p>
    <w:p w14:paraId="1E62093B" w14:textId="4CC897D9" w:rsidR="00962EDB" w:rsidRDefault="00795DE2" w:rsidP="007C762D">
      <w:pPr>
        <w:pStyle w:val="BodyText"/>
        <w:ind w:left="562"/>
      </w:pPr>
      <w:proofErr w:type="spellStart"/>
      <w:r>
        <w:t>vfxp_u1q15</w:t>
      </w:r>
      <w:proofErr w:type="spellEnd"/>
      <w:r>
        <w:t xml:space="preserve"> </w:t>
      </w:r>
      <w:r w:rsidR="00962EDB">
        <w:t xml:space="preserve">sum = </w:t>
      </w:r>
      <w:proofErr w:type="spellStart"/>
      <w:r w:rsidR="00962EDB">
        <w:t>aF</w:t>
      </w:r>
      <w:proofErr w:type="spellEnd"/>
      <w:r w:rsidR="00962EDB">
        <w:t xml:space="preserve"> + </w:t>
      </w:r>
      <w:proofErr w:type="spellStart"/>
      <w:r w:rsidR="00962EDB">
        <w:t>bF</w:t>
      </w:r>
      <w:proofErr w:type="spellEnd"/>
      <w:r w:rsidR="00962EDB">
        <w:t xml:space="preserve"> </w:t>
      </w:r>
      <w:r w:rsidR="00F02CAB">
        <w:tab/>
      </w:r>
      <w:r w:rsidR="00F02CAB">
        <w:tab/>
      </w:r>
      <w:r w:rsidR="00F02CAB">
        <w:tab/>
      </w:r>
      <w:r w:rsidR="00F02CAB">
        <w:tab/>
      </w:r>
      <w:r w:rsidR="00F02CAB">
        <w:tab/>
      </w:r>
      <w:r w:rsidR="00F02CAB">
        <w:tab/>
      </w:r>
      <w:r w:rsidR="00F02CAB">
        <w:tab/>
      </w:r>
      <w:r w:rsidR="00F02CAB">
        <w:tab/>
      </w:r>
      <w:r w:rsidR="009A5AB1">
        <w:tab/>
      </w:r>
      <w:r w:rsidR="00962EDB">
        <w:t xml:space="preserve">= </w:t>
      </w:r>
      <w:r w:rsidR="003B6DC1">
        <w:t>70</w:t>
      </w:r>
      <w:r w:rsidR="00BC7D6B">
        <w:t>701</w:t>
      </w:r>
    </w:p>
    <w:p w14:paraId="731C7024" w14:textId="77777777" w:rsidR="009A5AB1" w:rsidRPr="007C762D" w:rsidRDefault="009A5AB1" w:rsidP="007C762D">
      <w:pPr>
        <w:pStyle w:val="BodyText"/>
        <w:rPr>
          <w:b/>
        </w:rPr>
      </w:pPr>
      <w:r w:rsidRPr="007C762D">
        <w:rPr>
          <w:b/>
        </w:rPr>
        <w:t>Fixed-point to Floating-point:</w:t>
      </w:r>
    </w:p>
    <w:p w14:paraId="3208DB26" w14:textId="394A66AA" w:rsidR="00962EDB" w:rsidRPr="00A0321E" w:rsidRDefault="00795DE2" w:rsidP="007C762D">
      <w:pPr>
        <w:pStyle w:val="BodyText"/>
        <w:ind w:left="562"/>
      </w:pPr>
      <w:proofErr w:type="spellStart"/>
      <w:r>
        <w:t>vfxp_u1q15</w:t>
      </w:r>
      <w:proofErr w:type="spellEnd"/>
      <w:r>
        <w:t xml:space="preserve"> </w:t>
      </w:r>
      <w:proofErr w:type="spellStart"/>
      <w:r w:rsidR="00962EDB">
        <w:t>s</w:t>
      </w:r>
      <w:r w:rsidR="003B6DC1">
        <w:t>umF</w:t>
      </w:r>
      <w:proofErr w:type="spellEnd"/>
      <w:r>
        <w:t xml:space="preserve"> = (float)sum</w:t>
      </w:r>
      <w:r w:rsidR="003B6DC1">
        <w:t xml:space="preserve"> / 2 ^ Q </w:t>
      </w:r>
      <w:r w:rsidR="00F02CAB">
        <w:tab/>
      </w:r>
      <w:r w:rsidR="00F02CAB">
        <w:tab/>
      </w:r>
      <w:r w:rsidR="00F02CAB">
        <w:tab/>
      </w:r>
      <w:r w:rsidR="00F02CAB">
        <w:tab/>
      </w:r>
      <w:r w:rsidR="00F02CAB">
        <w:tab/>
      </w:r>
      <w:r w:rsidR="003B6DC1">
        <w:t>= 2.1576</w:t>
      </w:r>
      <w:r w:rsidR="00BC7D6B">
        <w:t>2</w:t>
      </w:r>
      <w:r w:rsidR="00D74603">
        <w:t>f</w:t>
      </w:r>
    </w:p>
    <w:p w14:paraId="211AD44F" w14:textId="18C7BCD1" w:rsidR="006D04F4" w:rsidRDefault="006D04F4" w:rsidP="00A0321E">
      <w:pPr>
        <w:pStyle w:val="Heading2"/>
      </w:pPr>
      <w:bookmarkStart w:id="34" w:name="_Toc531189676"/>
      <w:bookmarkStart w:id="35" w:name="_Toc531189677"/>
      <w:bookmarkEnd w:id="34"/>
      <w:r>
        <w:t>APU Math Library Access</w:t>
      </w:r>
      <w:bookmarkEnd w:id="35"/>
    </w:p>
    <w:p w14:paraId="41A361F6" w14:textId="613D2A88" w:rsidR="006D04F4" w:rsidRDefault="003A120E">
      <w:pPr>
        <w:pStyle w:val="BodyText"/>
      </w:pPr>
      <w:r>
        <w:t xml:space="preserve">APU Math Library is </w:t>
      </w:r>
      <w:r w:rsidR="00795DE2">
        <w:t xml:space="preserve">a </w:t>
      </w:r>
      <w:r>
        <w:t xml:space="preserve">header file </w:t>
      </w:r>
      <w:r w:rsidR="00795DE2">
        <w:t>including</w:t>
      </w:r>
      <w:r>
        <w:t xml:space="preserve"> inline functions.</w:t>
      </w:r>
    </w:p>
    <w:p w14:paraId="04DBABE3" w14:textId="02959334" w:rsidR="00795DE2" w:rsidRDefault="00795DE2" w:rsidP="007C762D">
      <w:pPr>
        <w:pStyle w:val="BodyText"/>
        <w:ind w:left="562"/>
      </w:pPr>
      <w:r>
        <w:t>File: &lt;</w:t>
      </w:r>
      <w:proofErr w:type="spellStart"/>
      <w:r w:rsidR="004932B9" w:rsidRPr="004932B9">
        <w:t>vfxp_math_inline.h</w:t>
      </w:r>
      <w:proofErr w:type="spellEnd"/>
      <w:r>
        <w:t>&gt;</w:t>
      </w:r>
    </w:p>
    <w:p w14:paraId="3CEE3AE5" w14:textId="3F3CE5AB" w:rsidR="00795DE2" w:rsidRPr="006D04F4" w:rsidRDefault="00795DE2" w:rsidP="007C762D">
      <w:pPr>
        <w:pStyle w:val="BodyText"/>
        <w:ind w:left="562"/>
      </w:pPr>
      <w:r>
        <w:t>Path: &lt;</w:t>
      </w:r>
      <w:proofErr w:type="spellStart"/>
      <w:r w:rsidR="001563F3">
        <w:t>vsdk</w:t>
      </w:r>
      <w:proofErr w:type="spellEnd"/>
      <w:r w:rsidR="001563F3">
        <w:t>/</w:t>
      </w:r>
      <w:proofErr w:type="spellStart"/>
      <w:r w:rsidR="001563F3">
        <w:t>s32v234_sdk</w:t>
      </w:r>
      <w:proofErr w:type="spellEnd"/>
      <w:r w:rsidR="001563F3">
        <w:t>/kernels/</w:t>
      </w:r>
      <w:proofErr w:type="spellStart"/>
      <w:r w:rsidR="001563F3">
        <w:t>apu</w:t>
      </w:r>
      <w:proofErr w:type="spellEnd"/>
      <w:r w:rsidR="001563F3">
        <w:t>/</w:t>
      </w:r>
      <w:proofErr w:type="spellStart"/>
      <w:r w:rsidR="001563F3">
        <w:t>vfxp_math_lib</w:t>
      </w:r>
      <w:proofErr w:type="spellEnd"/>
      <w:r w:rsidR="001563F3">
        <w:t>/include/</w:t>
      </w:r>
      <w:r>
        <w:t>&gt;</w:t>
      </w:r>
    </w:p>
    <w:p w14:paraId="67673F36" w14:textId="4BB3C0B6" w:rsidR="000148AE" w:rsidRDefault="005961FB" w:rsidP="0028330C">
      <w:pPr>
        <w:pStyle w:val="Heading1"/>
      </w:pPr>
      <w:bookmarkStart w:id="36" w:name="_Toc531189678"/>
      <w:r>
        <w:lastRenderedPageBreak/>
        <w:t>Demo application</w:t>
      </w:r>
      <w:bookmarkEnd w:id="36"/>
    </w:p>
    <w:p w14:paraId="49F4F2C3" w14:textId="4508BC59" w:rsidR="00D0624D" w:rsidRPr="009D7DB7" w:rsidRDefault="00D0624D" w:rsidP="007C762D">
      <w:pPr>
        <w:pStyle w:val="BodyText"/>
        <w:jc w:val="left"/>
      </w:pPr>
      <w:r>
        <w:t xml:space="preserve">To illustrate the use of the APU Math Lib, an example is included in </w:t>
      </w:r>
      <w:proofErr w:type="spellStart"/>
      <w:r>
        <w:t>VSDK</w:t>
      </w:r>
      <w:proofErr w:type="spellEnd"/>
      <w:r>
        <w:t xml:space="preserve">, </w:t>
      </w:r>
      <w:proofErr w:type="gramStart"/>
      <w:r>
        <w:t>at</w:t>
      </w:r>
      <w:r w:rsidR="002104EE">
        <w:t xml:space="preserve"> </w:t>
      </w:r>
      <w:r w:rsidR="002104EE" w:rsidRPr="002104EE">
        <w:t xml:space="preserve"> </w:t>
      </w:r>
      <w:proofErr w:type="spellStart"/>
      <w:r w:rsidR="002104EE">
        <w:t>vsdk</w:t>
      </w:r>
      <w:proofErr w:type="spellEnd"/>
      <w:proofErr w:type="gramEnd"/>
      <w:r w:rsidR="002104EE">
        <w:t>/</w:t>
      </w:r>
      <w:proofErr w:type="spellStart"/>
      <w:r w:rsidR="002104EE">
        <w:t>s32v234_sdk</w:t>
      </w:r>
      <w:proofErr w:type="spellEnd"/>
      <w:r w:rsidR="002104EE">
        <w:t>/demos/apex/</w:t>
      </w:r>
      <w:proofErr w:type="spellStart"/>
      <w:r w:rsidR="002104EE">
        <w:t>apex_math_lib</w:t>
      </w:r>
      <w:proofErr w:type="spellEnd"/>
    </w:p>
    <w:p w14:paraId="7D6C44AA" w14:textId="58EB4557" w:rsidR="009D7DB7" w:rsidRDefault="009A0FC5" w:rsidP="00A0321E">
      <w:pPr>
        <w:pStyle w:val="Heading2"/>
      </w:pPr>
      <w:bookmarkStart w:id="37" w:name="_Toc531189679"/>
      <w:r>
        <w:t>Demo flow chart</w:t>
      </w:r>
      <w:bookmarkEnd w:id="37"/>
    </w:p>
    <w:p w14:paraId="54D00BD2" w14:textId="58B809CE" w:rsidR="001914A6" w:rsidRDefault="001914A6" w:rsidP="002D0DA0">
      <w:pPr>
        <w:pStyle w:val="BodyText"/>
      </w:pPr>
      <w:r>
        <w:t xml:space="preserve">The APU Math Lib is accessible from custom APU Kernel code.  </w:t>
      </w:r>
    </w:p>
    <w:p w14:paraId="275D0C4A" w14:textId="39270E0C" w:rsidR="00CD4C21" w:rsidRPr="002D0DA0" w:rsidRDefault="00CD4C21" w:rsidP="002D0DA0">
      <w:pPr>
        <w:pStyle w:val="BodyText"/>
      </w:pPr>
      <w:r>
        <w:t xml:space="preserve">In this demo, a custom kernel is created.  This kernel is used in conjunction with APEX-CV Lib kernels, for the computation of </w:t>
      </w:r>
      <w:proofErr w:type="spellStart"/>
      <w:r>
        <w:t>sobel_x</w:t>
      </w:r>
      <w:proofErr w:type="spellEnd"/>
      <w:r>
        <w:t xml:space="preserve"> and </w:t>
      </w:r>
      <w:proofErr w:type="spellStart"/>
      <w:r>
        <w:t>sobel_y</w:t>
      </w:r>
      <w:proofErr w:type="spellEnd"/>
      <w:r>
        <w:t>.  All the kernels are in a custom ACF Graph.  The host application code will execute the processing code on APEX core.</w:t>
      </w:r>
    </w:p>
    <w:p w14:paraId="3BA46992" w14:textId="77777777" w:rsidR="0046021F" w:rsidRDefault="009914FE" w:rsidP="00A0321E">
      <w:pPr>
        <w:pStyle w:val="BodyText"/>
        <w:keepNext/>
      </w:pPr>
      <w:r>
        <w:object w:dxaOrig="9436" w:dyaOrig="5321" w14:anchorId="5CE1B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1pt;height:266.25pt" o:ole="">
            <v:imagedata r:id="rId19" o:title=""/>
          </v:shape>
          <o:OLEObject Type="Embed" ProgID="PowerPoint.Slide.12" ShapeID="_x0000_i1025" DrawAspect="Content" ObjectID="_1605942619" r:id="rId20"/>
        </w:object>
      </w:r>
    </w:p>
    <w:p w14:paraId="3D933275" w14:textId="236ED269" w:rsidR="009D7DB7" w:rsidRPr="00A0321E" w:rsidRDefault="0046021F" w:rsidP="00A0321E">
      <w:pPr>
        <w:pStyle w:val="Caption"/>
      </w:pPr>
      <w:r>
        <w:t xml:space="preserve">Figure </w:t>
      </w:r>
      <w:fldSimple w:instr=" SEQ Figure \* ARABIC ">
        <w:r w:rsidR="002D4E69">
          <w:rPr>
            <w:noProof/>
          </w:rPr>
          <w:t>1</w:t>
        </w:r>
      </w:fldSimple>
      <w:r>
        <w:t>: Demo Flow Chart</w:t>
      </w:r>
    </w:p>
    <w:p w14:paraId="5C92C9DF" w14:textId="689097CE" w:rsidR="00687870" w:rsidRDefault="00687870" w:rsidP="00687870">
      <w:pPr>
        <w:pStyle w:val="Heading2"/>
      </w:pPr>
      <w:bookmarkStart w:id="38" w:name="_Toc531189680"/>
      <w:r>
        <w:t xml:space="preserve">Demo </w:t>
      </w:r>
      <w:r w:rsidR="001914A6">
        <w:t>File S</w:t>
      </w:r>
      <w:r w:rsidR="001C2144">
        <w:t>truct</w:t>
      </w:r>
      <w:bookmarkEnd w:id="38"/>
      <w:r w:rsidR="001914A6">
        <w:t>ure</w:t>
      </w:r>
    </w:p>
    <w:p w14:paraId="14EA9EC5" w14:textId="0FB1C003" w:rsidR="009217B2" w:rsidRDefault="009217B2" w:rsidP="007C762D">
      <w:pPr>
        <w:pStyle w:val="ListParagraph"/>
        <w:spacing w:before="0" w:after="160" w:line="259" w:lineRule="auto"/>
        <w:ind w:left="562"/>
        <w:jc w:val="left"/>
      </w:pPr>
      <w:r>
        <w:t>SDK_ROOT</w:t>
      </w:r>
    </w:p>
    <w:p w14:paraId="07D99BD3" w14:textId="2E2DEDBF" w:rsidR="009217B2" w:rsidRDefault="009217B2" w:rsidP="007C762D">
      <w:pPr>
        <w:pStyle w:val="ListParagraph"/>
        <w:ind w:left="562"/>
        <w:jc w:val="left"/>
      </w:pPr>
      <w:r>
        <w:t xml:space="preserve">  |___ demos</w:t>
      </w:r>
    </w:p>
    <w:p w14:paraId="423BA03B" w14:textId="3002084F" w:rsidR="009217B2" w:rsidRDefault="006324AB" w:rsidP="007C762D">
      <w:pPr>
        <w:pStyle w:val="ListParagraph"/>
        <w:ind w:left="562"/>
        <w:jc w:val="left"/>
      </w:pPr>
      <w:r>
        <w:t xml:space="preserve">      </w:t>
      </w:r>
      <w:r w:rsidR="009217B2">
        <w:t>|_____</w:t>
      </w:r>
      <w:r w:rsidR="00023009">
        <w:t>apex</w:t>
      </w:r>
    </w:p>
    <w:p w14:paraId="047EC237" w14:textId="0EA948B9" w:rsidR="009217B2" w:rsidRDefault="009217B2" w:rsidP="007C762D">
      <w:pPr>
        <w:pStyle w:val="ListParagraph"/>
        <w:ind w:left="562"/>
        <w:jc w:val="left"/>
      </w:pPr>
      <w:r>
        <w:t xml:space="preserve">      </w:t>
      </w:r>
      <w:r w:rsidR="006324AB">
        <w:t xml:space="preserve"> </w:t>
      </w:r>
      <w:r>
        <w:t xml:space="preserve">  </w:t>
      </w:r>
      <w:r w:rsidR="006324AB">
        <w:t xml:space="preserve">  </w:t>
      </w:r>
      <w:r>
        <w:t xml:space="preserve">|_____ </w:t>
      </w:r>
      <w:proofErr w:type="spellStart"/>
      <w:r w:rsidR="00265A5F">
        <w:t>apex_math_lib</w:t>
      </w:r>
      <w:proofErr w:type="spellEnd"/>
    </w:p>
    <w:p w14:paraId="0DED7619" w14:textId="0ABCDDBD" w:rsidR="009217B2" w:rsidRPr="00AF26CF" w:rsidRDefault="009217B2" w:rsidP="007C762D">
      <w:pPr>
        <w:pStyle w:val="ListParagraph"/>
        <w:ind w:left="562"/>
        <w:jc w:val="left"/>
      </w:pPr>
      <w:r>
        <w:t xml:space="preserve"> </w:t>
      </w:r>
      <w:r w:rsidR="006324AB">
        <w:t xml:space="preserve">               </w:t>
      </w:r>
      <w:r>
        <w:t xml:space="preserve">|_____ </w:t>
      </w:r>
      <w:r w:rsidR="00FD65CA">
        <w:t>build-v234ce-gnu-linux-d</w:t>
      </w:r>
    </w:p>
    <w:p w14:paraId="69D866CF" w14:textId="7011466E" w:rsidR="009217B2" w:rsidRDefault="009217B2" w:rsidP="007C762D">
      <w:pPr>
        <w:pStyle w:val="ListParagraph"/>
        <w:ind w:left="562"/>
        <w:jc w:val="left"/>
      </w:pPr>
      <w:r>
        <w:t xml:space="preserve"> </w:t>
      </w:r>
      <w:r w:rsidR="00FD65CA">
        <w:t xml:space="preserve">               </w:t>
      </w:r>
      <w:r>
        <w:t xml:space="preserve">|_____ </w:t>
      </w:r>
      <w:r w:rsidR="00FD65CA">
        <w:t>build-v234ce-gnu-linux-o</w:t>
      </w:r>
    </w:p>
    <w:p w14:paraId="2DED0936" w14:textId="3C933044" w:rsidR="009217B2" w:rsidRDefault="00FD65CA" w:rsidP="007C762D">
      <w:pPr>
        <w:pStyle w:val="ListParagraph"/>
        <w:ind w:left="562"/>
        <w:jc w:val="left"/>
      </w:pPr>
      <w:r>
        <w:t xml:space="preserve">                </w:t>
      </w:r>
      <w:r w:rsidR="009217B2">
        <w:t xml:space="preserve">|_____ </w:t>
      </w:r>
      <w:r>
        <w:t>build-v234ce-gnu-sa-d</w:t>
      </w:r>
    </w:p>
    <w:p w14:paraId="225D35DD" w14:textId="69130EAA" w:rsidR="00CC16B0" w:rsidRDefault="00CC16B0" w:rsidP="007C762D">
      <w:pPr>
        <w:pStyle w:val="ListParagraph"/>
        <w:ind w:left="562"/>
        <w:jc w:val="left"/>
      </w:pPr>
      <w:r>
        <w:lastRenderedPageBreak/>
        <w:t xml:space="preserve">                |_____ build-v234ce-gnu-sa-o</w:t>
      </w:r>
    </w:p>
    <w:p w14:paraId="5C32E50B" w14:textId="5CEA6B65" w:rsidR="00FD65CA" w:rsidRDefault="00CC16B0" w:rsidP="007C762D">
      <w:pPr>
        <w:pStyle w:val="ListParagraph"/>
        <w:ind w:left="562"/>
        <w:jc w:val="left"/>
      </w:pPr>
      <w:r>
        <w:t xml:space="preserve">                |_____ </w:t>
      </w:r>
      <w:r w:rsidR="00FD65CA">
        <w:t>graphs</w:t>
      </w:r>
    </w:p>
    <w:p w14:paraId="3F412164" w14:textId="7BFB9FF2" w:rsidR="00FD65CA" w:rsidRDefault="00FD65CA" w:rsidP="007C762D">
      <w:pPr>
        <w:pStyle w:val="ListParagraph"/>
        <w:ind w:left="562"/>
        <w:jc w:val="left"/>
      </w:pPr>
      <w:r>
        <w:t xml:space="preserve">                |_____ kernels</w:t>
      </w:r>
    </w:p>
    <w:p w14:paraId="210F4D0D" w14:textId="7B513E7E" w:rsidR="00FD65CA" w:rsidRDefault="00FD65CA" w:rsidP="007C762D">
      <w:pPr>
        <w:pStyle w:val="ListParagraph"/>
        <w:ind w:left="562"/>
        <w:jc w:val="left"/>
      </w:pPr>
      <w:r>
        <w:t xml:space="preserve">                |_____ </w:t>
      </w:r>
      <w:proofErr w:type="spellStart"/>
      <w:r>
        <w:t>src</w:t>
      </w:r>
      <w:proofErr w:type="spellEnd"/>
    </w:p>
    <w:p w14:paraId="3806E378" w14:textId="10852C22" w:rsidR="00FD65CA" w:rsidRDefault="00FD65CA" w:rsidP="007C762D">
      <w:pPr>
        <w:pStyle w:val="ListParagraph"/>
        <w:ind w:left="562"/>
        <w:jc w:val="left"/>
      </w:pPr>
      <w:r>
        <w:t xml:space="preserve">                |_____ BUILD.mk</w:t>
      </w:r>
    </w:p>
    <w:p w14:paraId="16FD380B" w14:textId="0E1CABCE" w:rsidR="000B5CEB" w:rsidRDefault="000B5CEB" w:rsidP="00955892">
      <w:pPr>
        <w:pStyle w:val="Heading2"/>
        <w:spacing w:line="360" w:lineRule="auto"/>
      </w:pPr>
      <w:bookmarkStart w:id="39" w:name="_Toc531189681"/>
      <w:r>
        <w:t xml:space="preserve">Demo </w:t>
      </w:r>
      <w:bookmarkEnd w:id="39"/>
      <w:r w:rsidR="001914A6">
        <w:t>Processing Details</w:t>
      </w:r>
    </w:p>
    <w:p w14:paraId="7D4C855F" w14:textId="2435FC04" w:rsidR="001914A6" w:rsidRDefault="00CD4C21" w:rsidP="002D0DA0">
      <w:pPr>
        <w:pStyle w:val="BodyText"/>
      </w:pPr>
      <w:r>
        <w:t xml:space="preserve">The Graph as illustrated below, uses three kernels.  </w:t>
      </w:r>
      <w:proofErr w:type="spellStart"/>
      <w:r>
        <w:t>Sobel_X</w:t>
      </w:r>
      <w:proofErr w:type="spellEnd"/>
      <w:r>
        <w:t xml:space="preserve"> and </w:t>
      </w:r>
      <w:proofErr w:type="spellStart"/>
      <w:r>
        <w:t>Sobel_Y</w:t>
      </w:r>
      <w:proofErr w:type="spellEnd"/>
      <w:r>
        <w:t xml:space="preserve"> from APEX-CV library, and a ‘</w:t>
      </w:r>
      <w:proofErr w:type="spellStart"/>
      <w:r>
        <w:t>math_demo</w:t>
      </w:r>
      <w:proofErr w:type="spellEnd"/>
      <w:r>
        <w:t xml:space="preserve">’ custom kernel.  This kernel computes for each pixel a value using the </w:t>
      </w:r>
      <w:proofErr w:type="spellStart"/>
      <w:r>
        <w:t>ComputePixelVal</w:t>
      </w:r>
      <w:proofErr w:type="spellEnd"/>
      <w:r>
        <w:t xml:space="preserve"> function which illustrate the use of few functions from the APU Math library such as sqrt, atan2 and exp.</w:t>
      </w:r>
    </w:p>
    <w:p w14:paraId="1A6289FC" w14:textId="77777777" w:rsidR="001914A6" w:rsidRPr="002D0DA0" w:rsidRDefault="001914A6" w:rsidP="002D0DA0">
      <w:pPr>
        <w:pStyle w:val="BodyText"/>
      </w:pPr>
    </w:p>
    <w:p w14:paraId="75E27D56" w14:textId="77777777" w:rsidR="00CD4C21" w:rsidRDefault="001914A6" w:rsidP="002D0DA0">
      <w:pPr>
        <w:pStyle w:val="BodyText"/>
        <w:keepNext/>
      </w:pPr>
      <w:r>
        <w:rPr>
          <w:noProof/>
        </w:rPr>
        <w:drawing>
          <wp:inline distT="0" distB="0" distL="0" distR="0" wp14:anchorId="3785FE56" wp14:editId="0D27DF68">
            <wp:extent cx="5613400" cy="1771122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54B1" w14:textId="02D40DD9" w:rsidR="00CD4C21" w:rsidRDefault="00CD4C21">
      <w:pPr>
        <w:pStyle w:val="Caption"/>
      </w:pPr>
      <w:r>
        <w:t xml:space="preserve">Figure </w:t>
      </w:r>
      <w:fldSimple w:instr=" SEQ Figure \* ARABIC ">
        <w:r w:rsidR="002D4E69">
          <w:rPr>
            <w:noProof/>
          </w:rPr>
          <w:t>2</w:t>
        </w:r>
      </w:fldSimple>
      <w:r>
        <w:t>: Demo ACF Graph</w:t>
      </w:r>
    </w:p>
    <w:p w14:paraId="4A97A37F" w14:textId="77777777" w:rsidR="001914A6" w:rsidRPr="002D0DA0" w:rsidRDefault="001914A6" w:rsidP="002D0DA0">
      <w:pPr>
        <w:pStyle w:val="BodyText"/>
      </w:pPr>
      <w:bookmarkStart w:id="40" w:name="_GoBack"/>
      <w:bookmarkEnd w:id="40"/>
    </w:p>
    <w:p w14:paraId="5BD7D438" w14:textId="4B9D2A84" w:rsidR="001724A7" w:rsidRPr="009E1C8E" w:rsidRDefault="00F63FFD" w:rsidP="009E1C8E">
      <w:pPr>
        <w:pStyle w:val="ListParagraph"/>
        <w:numPr>
          <w:ilvl w:val="0"/>
          <w:numId w:val="23"/>
        </w:numPr>
        <w:spacing w:line="360" w:lineRule="auto"/>
        <w:rPr>
          <w:color w:val="000000"/>
          <w:szCs w:val="22"/>
        </w:rPr>
      </w:pPr>
      <w:r>
        <w:t xml:space="preserve">Use </w:t>
      </w:r>
      <w:r w:rsidR="007F03CA">
        <w:t>APEX</w:t>
      </w:r>
      <w:r w:rsidR="00C7642C">
        <w:t>-</w:t>
      </w:r>
      <w:r w:rsidR="007F03CA">
        <w:t>CV</w:t>
      </w:r>
      <w:r>
        <w:t xml:space="preserve"> </w:t>
      </w:r>
      <w:proofErr w:type="spellStart"/>
      <w:r>
        <w:t>Sobel</w:t>
      </w:r>
      <w:proofErr w:type="spellEnd"/>
      <w:r>
        <w:t xml:space="preserve"> to compute </w:t>
      </w:r>
      <w:proofErr w:type="spellStart"/>
      <w:r w:rsidR="00B929C7" w:rsidRPr="009E1C8E">
        <w:rPr>
          <w:color w:val="000000"/>
          <w:szCs w:val="22"/>
        </w:rPr>
        <w:t>G</w:t>
      </w:r>
      <w:r w:rsidR="00B929C7" w:rsidRPr="009E1C8E">
        <w:rPr>
          <w:color w:val="000000"/>
          <w:szCs w:val="22"/>
          <w:vertAlign w:val="subscript"/>
        </w:rPr>
        <w:t>x</w:t>
      </w:r>
      <w:proofErr w:type="spellEnd"/>
      <w:r>
        <w:t xml:space="preserve"> and </w:t>
      </w:r>
      <w:proofErr w:type="spellStart"/>
      <w:r w:rsidR="00B929C7" w:rsidRPr="009E1C8E">
        <w:rPr>
          <w:color w:val="000000"/>
          <w:szCs w:val="22"/>
        </w:rPr>
        <w:t>G</w:t>
      </w:r>
      <w:r w:rsidR="00B929C7" w:rsidRPr="009E1C8E">
        <w:rPr>
          <w:color w:val="000000"/>
          <w:szCs w:val="22"/>
          <w:vertAlign w:val="subscript"/>
        </w:rPr>
        <w:t>y</w:t>
      </w:r>
      <w:proofErr w:type="spellEnd"/>
      <w:r w:rsidR="000B5CEB">
        <w:t>.</w:t>
      </w:r>
      <w:r>
        <w:t xml:space="preserve"> </w:t>
      </w:r>
      <w:r w:rsidR="00C7642C">
        <w:t xml:space="preserve"> </w:t>
      </w:r>
      <w:r w:rsidR="001724A7" w:rsidRPr="009E1C8E">
        <w:rPr>
          <w:color w:val="000000"/>
          <w:szCs w:val="22"/>
        </w:rPr>
        <w:t xml:space="preserve">The </w:t>
      </w:r>
      <w:proofErr w:type="spellStart"/>
      <w:r w:rsidR="001724A7" w:rsidRPr="009E1C8E">
        <w:rPr>
          <w:color w:val="000000"/>
          <w:szCs w:val="22"/>
        </w:rPr>
        <w:t>Sobel</w:t>
      </w:r>
      <w:proofErr w:type="spellEnd"/>
      <w:r w:rsidR="001724A7" w:rsidRPr="009E1C8E">
        <w:rPr>
          <w:color w:val="000000"/>
          <w:szCs w:val="22"/>
        </w:rPr>
        <w:t xml:space="preserve"> Operators </w:t>
      </w:r>
      <w:proofErr w:type="spellStart"/>
      <w:r w:rsidR="00B929C7" w:rsidRPr="009E1C8E">
        <w:rPr>
          <w:color w:val="000000"/>
          <w:szCs w:val="22"/>
        </w:rPr>
        <w:t>G</w:t>
      </w:r>
      <w:r w:rsidR="00B929C7" w:rsidRPr="009E1C8E">
        <w:rPr>
          <w:color w:val="000000"/>
          <w:szCs w:val="22"/>
          <w:vertAlign w:val="subscript"/>
        </w:rPr>
        <w:t>x</w:t>
      </w:r>
      <w:proofErr w:type="spellEnd"/>
      <w:r w:rsidR="001724A7" w:rsidRPr="009E1C8E">
        <w:rPr>
          <w:color w:val="000000"/>
          <w:szCs w:val="22"/>
          <w:bdr w:val="none" w:sz="0" w:space="0" w:color="auto" w:frame="1"/>
        </w:rPr>
        <w:t>,</w:t>
      </w:r>
      <w:r w:rsidR="00B929C7" w:rsidRPr="009E1C8E">
        <w:rPr>
          <w:color w:val="000000"/>
          <w:szCs w:val="22"/>
        </w:rPr>
        <w:t xml:space="preserve"> </w:t>
      </w:r>
      <w:proofErr w:type="spellStart"/>
      <w:r w:rsidR="00B929C7" w:rsidRPr="009E1C8E">
        <w:rPr>
          <w:color w:val="000000"/>
          <w:szCs w:val="22"/>
        </w:rPr>
        <w:t>G</w:t>
      </w:r>
      <w:r w:rsidR="00B929C7" w:rsidRPr="009E1C8E">
        <w:rPr>
          <w:color w:val="000000"/>
          <w:szCs w:val="22"/>
          <w:vertAlign w:val="subscript"/>
        </w:rPr>
        <w:t>y</w:t>
      </w:r>
      <w:proofErr w:type="spellEnd"/>
      <w:r w:rsidR="001724A7" w:rsidRPr="009E1C8E">
        <w:rPr>
          <w:color w:val="000000"/>
          <w:szCs w:val="22"/>
        </w:rPr>
        <w:t> are defined as:</w:t>
      </w:r>
    </w:p>
    <w:p w14:paraId="68546F13" w14:textId="55D8BF4C" w:rsidR="009E1C8E" w:rsidRDefault="00DB7B0D" w:rsidP="007C762D">
      <w:pPr>
        <w:shd w:val="clear" w:color="auto" w:fill="FFFFFF"/>
        <w:spacing w:before="100" w:beforeAutospacing="1" w:after="100" w:afterAutospacing="1" w:line="360" w:lineRule="auto"/>
        <w:ind w:left="562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+2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2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Cs w:val="22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+2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2"/>
            </w:rPr>
            <m:t xml:space="preserve"> </m:t>
          </m:r>
        </m:oMath>
      </m:oMathPara>
    </w:p>
    <w:p w14:paraId="5548B32B" w14:textId="0FF7E165" w:rsidR="000B5CEB" w:rsidRDefault="000B5CEB" w:rsidP="009E1C8E">
      <w:pPr>
        <w:pStyle w:val="ListParagraph"/>
        <w:numPr>
          <w:ilvl w:val="0"/>
          <w:numId w:val="23"/>
        </w:numPr>
        <w:spacing w:line="360" w:lineRule="auto"/>
      </w:pPr>
      <w:r>
        <w:t xml:space="preserve">Create new </w:t>
      </w:r>
      <w:r w:rsidR="00FA0022">
        <w:t xml:space="preserve">‘Math Demo’ </w:t>
      </w:r>
      <w:r>
        <w:t>kernel</w:t>
      </w:r>
      <w:r w:rsidR="00FA0022">
        <w:t xml:space="preserve"> </w:t>
      </w:r>
      <w:r>
        <w:t>combine</w:t>
      </w:r>
      <w:r w:rsidR="00FA0022">
        <w:t xml:space="preserve">s the </w:t>
      </w:r>
      <w:r>
        <w:t xml:space="preserve">outputs of </w:t>
      </w:r>
      <w:r w:rsidR="00C7642C">
        <w:t xml:space="preserve">the </w:t>
      </w:r>
      <w:r>
        <w:t>Sobel kernel</w:t>
      </w:r>
      <w:r w:rsidR="00FA0022">
        <w:t>s</w:t>
      </w:r>
      <w:r>
        <w:t xml:space="preserve"> to give gradient magnitude</w:t>
      </w:r>
      <w:r w:rsidR="001B24C3">
        <w:t xml:space="preserve"> (</w:t>
      </w:r>
      <w:r w:rsidR="00C7642C">
        <w:t xml:space="preserve">using sqrt function: </w:t>
      </w:r>
      <w:r w:rsidR="007F03CA" w:rsidRPr="007F03CA">
        <w:t>vfxp_isqrt32</w:t>
      </w:r>
      <w:r w:rsidR="001B24C3">
        <w:t>)</w:t>
      </w:r>
      <w:r w:rsidR="003D495A">
        <w:t xml:space="preserve"> and compute angle</w:t>
      </w:r>
      <w:r w:rsidR="00C7642C">
        <w:t xml:space="preserve"> value depend factor</w:t>
      </w:r>
      <w:r w:rsidR="003D495A">
        <w:t xml:space="preserve"> (us</w:t>
      </w:r>
      <w:r w:rsidR="00C7642C">
        <w:t>ing atan2 function:</w:t>
      </w:r>
      <w:r w:rsidR="003D495A">
        <w:t xml:space="preserve"> </w:t>
      </w:r>
      <w:proofErr w:type="spellStart"/>
      <w:r w:rsidR="003D495A" w:rsidRPr="003D495A">
        <w:t>vfxp_catan2</w:t>
      </w:r>
      <w:proofErr w:type="spellEnd"/>
      <w:r w:rsidR="003D495A">
        <w:t xml:space="preserve"> and </w:t>
      </w:r>
      <w:proofErr w:type="spellStart"/>
      <w:r w:rsidR="00C7642C">
        <w:t>exp</w:t>
      </w:r>
      <w:proofErr w:type="spellEnd"/>
      <w:r w:rsidR="00C7642C">
        <w:t xml:space="preserve"> function: </w:t>
      </w:r>
      <w:proofErr w:type="spellStart"/>
      <w:r w:rsidR="003D495A" w:rsidRPr="003D495A">
        <w:t>vfxp_exp</w:t>
      </w:r>
      <w:proofErr w:type="spellEnd"/>
      <w:r w:rsidR="003D495A">
        <w:t>)</w:t>
      </w:r>
      <w:r>
        <w:t>:</w:t>
      </w:r>
    </w:p>
    <w:p w14:paraId="49881F60" w14:textId="7F3DAF76" w:rsidR="001724A7" w:rsidRPr="007C762D" w:rsidRDefault="003D495A" w:rsidP="007C762D">
      <w:pPr>
        <w:spacing w:line="360" w:lineRule="auto"/>
        <w:ind w:left="562"/>
      </w:pPr>
      <m:oMathPara>
        <m:oMath>
          <m:r>
            <w:rPr>
              <w:rFonts w:ascii="Cambria Math" w:hAnsi="Cambria Math"/>
            </w:rPr>
            <m:t xml:space="preserve">M=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FBEBB93" w14:textId="74438C03" w:rsidR="00B71D90" w:rsidRDefault="00B71D90" w:rsidP="007C762D">
      <w:pPr>
        <w:spacing w:line="360" w:lineRule="auto"/>
        <w:ind w:left="562"/>
      </w:pPr>
      <w:r>
        <w:t xml:space="preserve">A = </w:t>
      </w:r>
      <w:r w:rsidRPr="003D495A">
        <w:t>vfxp_catan2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)</w:t>
      </w:r>
    </w:p>
    <w:p w14:paraId="5E5F531D" w14:textId="562C469A" w:rsidR="00B71D90" w:rsidRPr="00C7642C" w:rsidRDefault="00B71D90" w:rsidP="007C762D">
      <w:pPr>
        <w:spacing w:line="360" w:lineRule="auto"/>
        <w:ind w:left="562"/>
      </w:pPr>
      <w:r>
        <w:t xml:space="preserve">B = </w:t>
      </w:r>
      <w:proofErr w:type="spellStart"/>
      <w:r>
        <w:t>AngleSelect</w:t>
      </w:r>
      <w:proofErr w:type="spellEnd"/>
      <w:r>
        <w:t>(A)</w:t>
      </w:r>
      <w:r>
        <w:tab/>
        <w:t>//group of operations giving emphasis on +/-45°</w:t>
      </w:r>
    </w:p>
    <w:p w14:paraId="401651C1" w14:textId="715F8874" w:rsidR="00C7642C" w:rsidRDefault="00B71D90" w:rsidP="007C762D">
      <w:pPr>
        <w:spacing w:line="360" w:lineRule="auto"/>
        <w:ind w:left="562"/>
      </w:pPr>
      <w:r>
        <w:lastRenderedPageBreak/>
        <w:t xml:space="preserve">C </w:t>
      </w:r>
      <w:r w:rsidR="003D495A">
        <w:t xml:space="preserve">= </w:t>
      </w:r>
      <w:proofErr w:type="spellStart"/>
      <w:r w:rsidR="00922EA1" w:rsidRPr="003D495A">
        <w:t>vfxp_exp</w:t>
      </w:r>
      <w:proofErr w:type="spellEnd"/>
      <w:r w:rsidR="00922EA1" w:rsidRPr="003D495A">
        <w:t xml:space="preserve"> </w:t>
      </w:r>
      <w:r w:rsidR="00922EA1">
        <w:t>(</w:t>
      </w:r>
      <w:r>
        <w:t>B</w:t>
      </w:r>
      <w:r w:rsidR="00922EA1">
        <w:t>)</w:t>
      </w:r>
      <w:r>
        <w:tab/>
      </w:r>
      <w:r>
        <w:tab/>
        <w:t>//further emphasis on the selected angles</w:t>
      </w:r>
    </w:p>
    <w:p w14:paraId="0ECDBBE1" w14:textId="7C1C1813" w:rsidR="00DC2EE4" w:rsidRDefault="00317C91" w:rsidP="007C762D">
      <w:pPr>
        <w:spacing w:line="360" w:lineRule="auto"/>
        <w:ind w:left="562"/>
      </w:pPr>
      <w:r>
        <w:t xml:space="preserve">O = M * </w:t>
      </w:r>
      <w:r w:rsidR="00B71D90">
        <w:t xml:space="preserve">C </w:t>
      </w:r>
      <w:r w:rsidR="00B71D90">
        <w:tab/>
      </w:r>
      <w:r w:rsidR="00B71D90">
        <w:tab/>
      </w:r>
      <w:r w:rsidR="00B71D90">
        <w:tab/>
      </w:r>
      <w:r w:rsidR="00B71D90">
        <w:tab/>
        <w:t>//combines magnitude and selected angle</w:t>
      </w:r>
    </w:p>
    <w:p w14:paraId="13ECBBAD" w14:textId="4FB5E613" w:rsidR="00961F3D" w:rsidRDefault="00C70835" w:rsidP="0028330C">
      <w:pPr>
        <w:pStyle w:val="Heading2"/>
      </w:pPr>
      <w:bookmarkStart w:id="41" w:name="_Toc531189682"/>
      <w:r>
        <w:t>D</w:t>
      </w:r>
      <w:r w:rsidR="00D11F2D">
        <w:t>emo</w:t>
      </w:r>
      <w:r w:rsidR="00961F3D">
        <w:t xml:space="preserve"> </w:t>
      </w:r>
      <w:bookmarkEnd w:id="41"/>
      <w:r w:rsidR="00FA0022">
        <w:t>Input</w:t>
      </w:r>
    </w:p>
    <w:p w14:paraId="1F7CCDD9" w14:textId="17506184" w:rsidR="00FA0022" w:rsidRPr="002D0DA0" w:rsidRDefault="00FA0022" w:rsidP="002D0DA0">
      <w:pPr>
        <w:pStyle w:val="BodyText"/>
      </w:pPr>
      <w:r>
        <w:t>The demo will use as default the image illustrated below, but it is possible to use any other image by indicating path and filename at the command line.</w:t>
      </w:r>
    </w:p>
    <w:p w14:paraId="5CF7FBAD" w14:textId="40BF3B3D" w:rsidR="0094563F" w:rsidRDefault="0094563F" w:rsidP="003E050C">
      <w:pPr>
        <w:pStyle w:val="BodyText"/>
        <w:numPr>
          <w:ilvl w:val="0"/>
          <w:numId w:val="12"/>
        </w:numPr>
      </w:pPr>
      <w:r>
        <w:t xml:space="preserve">Input file: </w:t>
      </w:r>
      <w:r w:rsidR="003E050C" w:rsidRPr="003E050C">
        <w:t>star_512x512.png</w:t>
      </w:r>
    </w:p>
    <w:p w14:paraId="2E4FF6C0" w14:textId="0113F2FA" w:rsidR="00EF0607" w:rsidRDefault="00961F3D" w:rsidP="00961B8D">
      <w:pPr>
        <w:pStyle w:val="BodyText"/>
        <w:numPr>
          <w:ilvl w:val="0"/>
          <w:numId w:val="12"/>
        </w:numPr>
      </w:pPr>
      <w:r>
        <w:t xml:space="preserve">Input size: </w:t>
      </w:r>
      <w:r w:rsidR="003E050C">
        <w:t>512</w:t>
      </w:r>
      <w:r>
        <w:t xml:space="preserve"> x </w:t>
      </w:r>
      <w:r w:rsidR="003E050C">
        <w:t>512</w:t>
      </w:r>
    </w:p>
    <w:p w14:paraId="4033218F" w14:textId="77777777" w:rsidR="00176560" w:rsidRDefault="00176560" w:rsidP="00176560">
      <w:pPr>
        <w:pStyle w:val="BodyText"/>
        <w:ind w:left="720"/>
      </w:pPr>
    </w:p>
    <w:p w14:paraId="23E383B9" w14:textId="77777777" w:rsidR="00FA0022" w:rsidRDefault="003E050C" w:rsidP="002D0DA0">
      <w:pPr>
        <w:pStyle w:val="BodyText"/>
        <w:keepNext/>
        <w:ind w:left="720"/>
      </w:pPr>
      <w:r>
        <w:rPr>
          <w:noProof/>
        </w:rPr>
        <w:drawing>
          <wp:inline distT="0" distB="0" distL="0" distR="0" wp14:anchorId="3093356C" wp14:editId="354DFA9E">
            <wp:extent cx="4846320" cy="484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0CC9" w14:textId="16F1E258" w:rsidR="00587231" w:rsidRDefault="00FA0022" w:rsidP="002D0DA0">
      <w:pPr>
        <w:pStyle w:val="Caption"/>
      </w:pPr>
      <w:r>
        <w:t xml:space="preserve">Figure </w:t>
      </w:r>
      <w:fldSimple w:instr=" SEQ Figure \* ARABIC ">
        <w:r w:rsidR="002D4E69">
          <w:rPr>
            <w:noProof/>
          </w:rPr>
          <w:t>3</w:t>
        </w:r>
      </w:fldSimple>
      <w:r>
        <w:t>: star_512x512.png</w:t>
      </w:r>
      <w:bookmarkEnd w:id="12"/>
    </w:p>
    <w:sectPr w:rsidR="00587231" w:rsidSect="00D264F8">
      <w:headerReference w:type="default" r:id="rId23"/>
      <w:type w:val="continuous"/>
      <w:pgSz w:w="12242" w:h="15842" w:code="1"/>
      <w:pgMar w:top="1701" w:right="1701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61DD6" w14:textId="77777777" w:rsidR="00DB7B0D" w:rsidRDefault="00DB7B0D">
      <w:r>
        <w:separator/>
      </w:r>
    </w:p>
  </w:endnote>
  <w:endnote w:type="continuationSeparator" w:id="0">
    <w:p w14:paraId="005B29F0" w14:textId="77777777" w:rsidR="00DB7B0D" w:rsidRDefault="00DB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FDBD8" w14:textId="4429D4A8" w:rsidR="00D74603" w:rsidRDefault="00D74603" w:rsidP="008E160B">
    <w:pPr>
      <w:pStyle w:val="Footer"/>
    </w:pPr>
    <w:r>
      <w:t xml:space="preserve">© </w:t>
    </w:r>
    <w:proofErr w:type="spellStart"/>
    <w:r>
      <w:t>NXP</w:t>
    </w:r>
    <w:proofErr w:type="spellEnd"/>
    <w:r>
      <w:t xml:space="preserve"> Semiconductors, 2018</w:t>
    </w:r>
    <w:r>
      <w:tab/>
    </w:r>
    <w:r>
      <w:tab/>
    </w:r>
    <w:r w:rsidR="000B6701">
      <w:fldChar w:fldCharType="begin"/>
    </w:r>
    <w:r w:rsidR="000B6701">
      <w:instrText xml:space="preserve"> DOCPROPERTY "POPI" \* MERGEFORMAT </w:instrText>
    </w:r>
    <w:r w:rsidR="000B6701">
      <w:fldChar w:fldCharType="separate"/>
    </w:r>
    <w:proofErr w:type="spellStart"/>
    <w:r w:rsidR="002D4E69">
      <w:t>NXP</w:t>
    </w:r>
    <w:proofErr w:type="spellEnd"/>
    <w:r w:rsidR="002D4E69">
      <w:t xml:space="preserve"> Confidential Proprietary</w:t>
    </w:r>
    <w:r w:rsidR="000B6701">
      <w:fldChar w:fldCharType="end"/>
    </w:r>
    <w:r>
      <w:t xml:space="preserve"> </w:t>
    </w:r>
    <w:r>
      <w:sym w:font="Symbol" w:char="F0B7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D4E69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0E82E" w14:textId="13D00ED8" w:rsidR="00D74603" w:rsidRDefault="00D74603" w:rsidP="008E160B">
    <w:pPr>
      <w:pStyle w:val="Footer"/>
    </w:pPr>
    <w:r>
      <w:t xml:space="preserve">© </w:t>
    </w:r>
    <w:proofErr w:type="spellStart"/>
    <w:r>
      <w:t>NXP</w:t>
    </w:r>
    <w:proofErr w:type="spellEnd"/>
    <w:r>
      <w:t xml:space="preserve"> Semiconductors, 2018</w:t>
    </w:r>
    <w:r>
      <w:tab/>
    </w:r>
    <w:r>
      <w:tab/>
    </w:r>
    <w:r w:rsidR="000B6701">
      <w:fldChar w:fldCharType="begin"/>
    </w:r>
    <w:r w:rsidR="000B6701">
      <w:instrText xml:space="preserve"> DOCPROPERTY "POPI" \* MERGEFORMAT </w:instrText>
    </w:r>
    <w:r w:rsidR="000B6701">
      <w:fldChar w:fldCharType="separate"/>
    </w:r>
    <w:proofErr w:type="spellStart"/>
    <w:r w:rsidR="002D4E69">
      <w:t>NXP</w:t>
    </w:r>
    <w:proofErr w:type="spellEnd"/>
    <w:r w:rsidR="002D4E69">
      <w:t xml:space="preserve"> Confidential Proprietary</w:t>
    </w:r>
    <w:r w:rsidR="000B6701">
      <w:fldChar w:fldCharType="end"/>
    </w:r>
    <w:r>
      <w:t xml:space="preserve"> </w:t>
    </w:r>
    <w:r>
      <w:sym w:font="Symbol" w:char="F0B7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D4E69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A9177" w14:textId="1E6B9DD2" w:rsidR="00D74603" w:rsidRDefault="000B6701">
    <w:pPr>
      <w:pStyle w:val="Header"/>
      <w:pBdr>
        <w:top w:val="single" w:sz="4" w:space="1" w:color="auto"/>
      </w:pBdr>
      <w:jc w:val="center"/>
      <w:rPr>
        <w:caps/>
      </w:rPr>
    </w:pPr>
    <w:r>
      <w:fldChar w:fldCharType="begin"/>
    </w:r>
    <w:r>
      <w:instrText xml:space="preserve"> DOCPROPERTY "POPI" \* MERGEFORMAT </w:instrText>
    </w:r>
    <w:r>
      <w:fldChar w:fldCharType="separate"/>
    </w:r>
    <w:proofErr w:type="spellStart"/>
    <w:ins w:id="4" w:author="Pham Vu Trung Kien (FGA.DAP)" w:date="2018-12-10T10:23:00Z">
      <w:r w:rsidR="002D4E69" w:rsidRPr="002D4E69">
        <w:rPr>
          <w:caps/>
          <w:rPrChange w:id="5" w:author="Pham Vu Trung Kien (FGA.DAP)" w:date="2018-12-10T10:23:00Z">
            <w:rPr/>
          </w:rPrChange>
        </w:rPr>
        <w:t>NXP</w:t>
      </w:r>
      <w:proofErr w:type="spellEnd"/>
      <w:r w:rsidR="002D4E69" w:rsidRPr="002D4E69">
        <w:rPr>
          <w:caps/>
          <w:rPrChange w:id="6" w:author="Pham Vu Trung Kien (FGA.DAP)" w:date="2018-12-10T10:23:00Z">
            <w:rPr/>
          </w:rPrChange>
        </w:rPr>
        <w:t xml:space="preserve"> Confidential Proprietary</w:t>
      </w:r>
    </w:ins>
    <w:del w:id="7" w:author="Pham Vu Trung Kien (FGA.DAP)" w:date="2018-12-10T10:23:00Z">
      <w:r w:rsidR="00D74603" w:rsidRPr="007C762D" w:rsidDel="002D4E69">
        <w:rPr>
          <w:caps/>
        </w:rPr>
        <w:delText>NXP Confidential Proprietary</w:delText>
      </w:r>
    </w:del>
    <w:r>
      <w:rPr>
        <w:caps/>
      </w:rPr>
      <w:fldChar w:fldCharType="end"/>
    </w:r>
  </w:p>
  <w:p w14:paraId="1D0B6464" w14:textId="77777777" w:rsidR="00D74603" w:rsidRDefault="00D74603">
    <w:pPr>
      <w:pStyle w:val="copyright"/>
    </w:pPr>
  </w:p>
  <w:p w14:paraId="591701DB" w14:textId="77777777" w:rsidR="00D74603" w:rsidRDefault="00D74603" w:rsidP="008E160B">
    <w:pPr>
      <w:pStyle w:val="copyright"/>
    </w:pPr>
    <w:r>
      <w:t>© Freescale SEMICONDUCTOR</w:t>
    </w:r>
    <w:proofErr w:type="gramStart"/>
    <w:r>
      <w:t>,  Inc</w:t>
    </w:r>
    <w:proofErr w:type="gramEnd"/>
    <w:r>
      <w:t>. 2016</w:t>
    </w:r>
  </w:p>
  <w:p w14:paraId="62AF0ADE" w14:textId="77777777" w:rsidR="00D74603" w:rsidRDefault="00D74603">
    <w:pPr>
      <w:pStyle w:val="copyright"/>
    </w:pPr>
    <w:r>
      <w:t>All Rights Reserved. Presence of copyright notice is not an acknowledgement of publication.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A2F98" w14:textId="77777777" w:rsidR="00DB7B0D" w:rsidRDefault="00DB7B0D">
      <w:r>
        <w:separator/>
      </w:r>
    </w:p>
  </w:footnote>
  <w:footnote w:type="continuationSeparator" w:id="0">
    <w:p w14:paraId="59117A7B" w14:textId="77777777" w:rsidR="00DB7B0D" w:rsidRDefault="00DB7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EA3C0" w14:textId="76929C43" w:rsidR="00D74603" w:rsidRDefault="00DB7B0D" w:rsidP="007C04FC">
    <w:pPr>
      <w:pStyle w:val="Header"/>
      <w:pBdr>
        <w:top w:val="single" w:sz="6" w:space="0" w:color="auto"/>
      </w:pBdr>
      <w:tabs>
        <w:tab w:val="clear" w:pos="8640"/>
        <w:tab w:val="right" w:pos="8820"/>
      </w:tabs>
    </w:pPr>
    <w:sdt>
      <w:sdtPr>
        <w:alias w:val="Title"/>
        <w:tag w:val=""/>
        <w:id w:val="280699629"/>
        <w:placeholder>
          <w:docPart w:val="F444CA29A08B485CA0852E8BFE18491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CE2A09">
          <w:t>APU</w:t>
        </w:r>
        <w:proofErr w:type="spellEnd"/>
        <w:r w:rsidR="00CE2A09">
          <w:t xml:space="preserve"> Math Library User Guide</w:t>
        </w:r>
      </w:sdtContent>
    </w:sdt>
    <w:r w:rsidR="00D74603">
      <w:tab/>
    </w:r>
    <w:r w:rsidR="00D74603">
      <w:tab/>
      <w:t>Revision &lt;</w:t>
    </w:r>
    <w:fldSimple w:instr=" DOCPROPERTY  Version  \* MERGEFORMAT ">
      <w:r w:rsidR="002D4E69">
        <w:t>1.0</w:t>
      </w:r>
    </w:fldSimple>
    <w:r w:rsidR="00D74603">
      <w:t>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2340"/>
      <w:gridCol w:w="2340"/>
    </w:tblGrid>
    <w:tr w:rsidR="00D74603" w:rsidRPr="00572DE5" w14:paraId="36909A97" w14:textId="77777777" w:rsidTr="00555364">
      <w:trPr>
        <w:cantSplit/>
        <w:trHeight w:val="885"/>
      </w:trPr>
      <w:tc>
        <w:tcPr>
          <w:tcW w:w="4680" w:type="dxa"/>
          <w:vAlign w:val="center"/>
        </w:tcPr>
        <w:p w14:paraId="2EAB80B8" w14:textId="77777777" w:rsidR="00D74603" w:rsidRDefault="00D74603" w:rsidP="003D2549">
          <w:pPr>
            <w:pStyle w:val="Header"/>
            <w:tabs>
              <w:tab w:val="clear" w:pos="4320"/>
              <w:tab w:val="clear" w:pos="8640"/>
            </w:tabs>
            <w:jc w:val="center"/>
          </w:pPr>
          <w:r>
            <w:rPr>
              <w:noProof/>
            </w:rPr>
            <w:drawing>
              <wp:inline distT="0" distB="0" distL="0" distR="0" wp14:anchorId="6538DE37" wp14:editId="51B1CAA2">
                <wp:extent cx="1619250" cy="863962"/>
                <wp:effectExtent l="0" t="0" r="0" b="0"/>
                <wp:docPr id="4" name="Picture 4" descr="C:\01-Downloads\NXP_logo_RGB_pp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01-Downloads\NXP_logo_RGB_pp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104" cy="868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gridSpan w:val="2"/>
          <w:vAlign w:val="center"/>
        </w:tcPr>
        <w:p w14:paraId="0475CEF1" w14:textId="77777777" w:rsidR="00D74603" w:rsidRPr="007929F0" w:rsidRDefault="00D74603" w:rsidP="003D2549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AMP MCU</w:t>
          </w:r>
          <w:r w:rsidRPr="007929F0">
            <w:rPr>
              <w:rFonts w:cs="Arial"/>
              <w:b/>
              <w:sz w:val="36"/>
              <w:szCs w:val="36"/>
            </w:rPr>
            <w:t xml:space="preserve"> Software</w:t>
          </w:r>
        </w:p>
      </w:tc>
    </w:tr>
    <w:tr w:rsidR="00D74603" w:rsidRPr="00570B9C" w14:paraId="1FB4D529" w14:textId="77777777" w:rsidTr="00555364">
      <w:trPr>
        <w:trHeight w:val="308"/>
      </w:trPr>
      <w:tc>
        <w:tcPr>
          <w:tcW w:w="4680" w:type="dxa"/>
          <w:vMerge w:val="restart"/>
          <w:vAlign w:val="center"/>
        </w:tcPr>
        <w:p w14:paraId="64875EAE" w14:textId="77777777" w:rsidR="00D74603" w:rsidRPr="00570B9C" w:rsidRDefault="00D74603" w:rsidP="003D254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ADAS VISION</w:t>
          </w:r>
        </w:p>
      </w:tc>
      <w:tc>
        <w:tcPr>
          <w:tcW w:w="2340" w:type="dxa"/>
          <w:vAlign w:val="center"/>
        </w:tcPr>
        <w:p w14:paraId="38483285" w14:textId="527DEE3F" w:rsidR="00D74603" w:rsidRPr="00570B9C" w:rsidRDefault="00D74603" w:rsidP="004C3B0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Revision &lt;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DOCPROPERTY  Version  \* MERGEFORMAT </w:instrText>
          </w:r>
          <w:r>
            <w:rPr>
              <w:rFonts w:ascii="Arial" w:hAnsi="Arial" w:cs="Arial"/>
            </w:rPr>
            <w:fldChar w:fldCharType="separate"/>
          </w:r>
          <w:r w:rsidR="002D4E69">
            <w:rPr>
              <w:rFonts w:ascii="Arial" w:hAnsi="Arial" w:cs="Arial"/>
            </w:rPr>
            <w:t>1.0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>&gt;</w:t>
          </w:r>
          <w:r w:rsidRPr="00570B9C">
            <w:rPr>
              <w:rFonts w:ascii="Arial" w:hAnsi="Arial" w:cs="Arial"/>
            </w:rPr>
            <w:t xml:space="preserve"> </w:t>
          </w:r>
        </w:p>
      </w:tc>
      <w:tc>
        <w:tcPr>
          <w:tcW w:w="2340" w:type="dxa"/>
          <w:vMerge w:val="restart"/>
          <w:vAlign w:val="center"/>
        </w:tcPr>
        <w:p w14:paraId="44C6F514" w14:textId="44FE0157" w:rsidR="00D74603" w:rsidRPr="00570B9C" w:rsidRDefault="00D74603" w:rsidP="003D2549">
          <w:pPr>
            <w:jc w:val="center"/>
            <w:rPr>
              <w:rFonts w:ascii="Arial" w:hAnsi="Arial" w:cs="Arial"/>
              <w:color w:val="000000"/>
            </w:rPr>
          </w:pPr>
          <w:r w:rsidRPr="00570B9C">
            <w:rPr>
              <w:rFonts w:ascii="Arial" w:hAnsi="Arial" w:cs="Arial"/>
              <w:color w:val="000000"/>
            </w:rPr>
            <w:t xml:space="preserve">Page </w:t>
          </w:r>
          <w:r>
            <w:rPr>
              <w:rFonts w:ascii="Arial" w:hAnsi="Arial" w:cs="Arial"/>
              <w:color w:val="000000"/>
            </w:rPr>
            <w:t>1</w:t>
          </w:r>
          <w:r w:rsidRPr="00570B9C">
            <w:rPr>
              <w:rStyle w:val="PageNumber"/>
              <w:rFonts w:ascii="Arial" w:hAnsi="Arial" w:cs="Arial"/>
            </w:rPr>
            <w:t xml:space="preserve"> of </w:t>
          </w:r>
          <w:r w:rsidRPr="00570B9C">
            <w:rPr>
              <w:rStyle w:val="PageNumber"/>
              <w:rFonts w:ascii="Arial" w:hAnsi="Arial" w:cs="Arial"/>
            </w:rPr>
            <w:fldChar w:fldCharType="begin"/>
          </w:r>
          <w:r w:rsidRPr="00570B9C">
            <w:rPr>
              <w:rStyle w:val="PageNumber"/>
              <w:rFonts w:ascii="Arial" w:hAnsi="Arial" w:cs="Arial"/>
            </w:rPr>
            <w:instrText xml:space="preserve"> NUMPAGES </w:instrText>
          </w:r>
          <w:r w:rsidRPr="00570B9C">
            <w:rPr>
              <w:rStyle w:val="PageNumber"/>
              <w:rFonts w:ascii="Arial" w:hAnsi="Arial" w:cs="Arial"/>
            </w:rPr>
            <w:fldChar w:fldCharType="separate"/>
          </w:r>
          <w:r w:rsidR="002D4E69">
            <w:rPr>
              <w:rStyle w:val="PageNumber"/>
              <w:rFonts w:ascii="Arial" w:hAnsi="Arial" w:cs="Arial"/>
              <w:noProof/>
            </w:rPr>
            <w:t>10</w:t>
          </w:r>
          <w:r w:rsidRPr="00570B9C">
            <w:rPr>
              <w:rStyle w:val="PageNumber"/>
              <w:rFonts w:ascii="Arial" w:hAnsi="Arial" w:cs="Arial"/>
            </w:rPr>
            <w:fldChar w:fldCharType="end"/>
          </w:r>
        </w:p>
      </w:tc>
    </w:tr>
    <w:tr w:rsidR="00D74603" w:rsidRPr="00570B9C" w14:paraId="6A269541" w14:textId="77777777" w:rsidTr="00555364">
      <w:trPr>
        <w:trHeight w:val="307"/>
      </w:trPr>
      <w:tc>
        <w:tcPr>
          <w:tcW w:w="4680" w:type="dxa"/>
          <w:vMerge/>
          <w:vAlign w:val="center"/>
        </w:tcPr>
        <w:p w14:paraId="77625803" w14:textId="067996B7" w:rsidR="00D74603" w:rsidRPr="00570B9C" w:rsidRDefault="00D74603" w:rsidP="003D2549">
          <w:pPr>
            <w:jc w:val="center"/>
            <w:rPr>
              <w:rFonts w:ascii="Arial" w:hAnsi="Arial" w:cs="Arial"/>
            </w:rPr>
          </w:pPr>
        </w:p>
      </w:tc>
      <w:tc>
        <w:tcPr>
          <w:tcW w:w="2340" w:type="dxa"/>
          <w:vAlign w:val="center"/>
        </w:tcPr>
        <w:p w14:paraId="12D76E4B" w14:textId="77777777" w:rsidR="00D74603" w:rsidRPr="00570B9C" w:rsidRDefault="00D74603" w:rsidP="003D254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AMCU_SW</w:t>
          </w:r>
        </w:p>
      </w:tc>
      <w:tc>
        <w:tcPr>
          <w:tcW w:w="2340" w:type="dxa"/>
          <w:vMerge/>
          <w:vAlign w:val="center"/>
        </w:tcPr>
        <w:p w14:paraId="6DAEE8D1" w14:textId="77777777" w:rsidR="00D74603" w:rsidRPr="00570B9C" w:rsidRDefault="00D74603" w:rsidP="003D2549">
          <w:pPr>
            <w:jc w:val="center"/>
            <w:rPr>
              <w:rFonts w:ascii="Arial" w:hAnsi="Arial" w:cs="Arial"/>
              <w:color w:val="000000"/>
            </w:rPr>
          </w:pPr>
        </w:p>
      </w:tc>
    </w:tr>
  </w:tbl>
  <w:p w14:paraId="659F349B" w14:textId="4C77E57B" w:rsidR="00D74603" w:rsidRPr="003D2549" w:rsidRDefault="00D74603" w:rsidP="003D25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2340"/>
      <w:gridCol w:w="2340"/>
    </w:tblGrid>
    <w:tr w:rsidR="00D74603" w:rsidRPr="00572DE5" w14:paraId="78DE700E" w14:textId="77777777" w:rsidTr="007929F0">
      <w:trPr>
        <w:cantSplit/>
        <w:trHeight w:val="885"/>
      </w:trPr>
      <w:tc>
        <w:tcPr>
          <w:tcW w:w="4680" w:type="dxa"/>
          <w:vAlign w:val="center"/>
        </w:tcPr>
        <w:p w14:paraId="31FD980C" w14:textId="77777777" w:rsidR="00D74603" w:rsidRDefault="00D74603" w:rsidP="00936A48">
          <w:pPr>
            <w:pStyle w:val="Header"/>
            <w:tabs>
              <w:tab w:val="clear" w:pos="4320"/>
              <w:tab w:val="clear" w:pos="8640"/>
            </w:tabs>
            <w:jc w:val="center"/>
          </w:pPr>
          <w:r>
            <w:rPr>
              <w:noProof/>
            </w:rPr>
            <w:drawing>
              <wp:inline distT="0" distB="0" distL="0" distR="0" wp14:anchorId="23106C70" wp14:editId="481CB6E4">
                <wp:extent cx="1914525" cy="714375"/>
                <wp:effectExtent l="0" t="0" r="9525" b="9525"/>
                <wp:docPr id="5" name="Picture 5" descr="Freescale_Logo_Sh_PM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reescale_Logo_Sh_PM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5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gridSpan w:val="2"/>
          <w:vAlign w:val="center"/>
        </w:tcPr>
        <w:p w14:paraId="68BEC026" w14:textId="77777777" w:rsidR="00D74603" w:rsidRPr="007929F0" w:rsidRDefault="00D74603" w:rsidP="00936A48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AMCU</w:t>
          </w:r>
          <w:r w:rsidRPr="007929F0">
            <w:rPr>
              <w:rFonts w:cs="Arial"/>
              <w:b/>
              <w:sz w:val="36"/>
              <w:szCs w:val="36"/>
            </w:rPr>
            <w:t xml:space="preserve"> Software</w:t>
          </w:r>
        </w:p>
      </w:tc>
    </w:tr>
    <w:tr w:rsidR="00D74603" w:rsidRPr="00570B9C" w14:paraId="12B850BD" w14:textId="77777777" w:rsidTr="007929F0">
      <w:trPr>
        <w:trHeight w:val="308"/>
      </w:trPr>
      <w:tc>
        <w:tcPr>
          <w:tcW w:w="4680" w:type="dxa"/>
          <w:vMerge w:val="restart"/>
          <w:vAlign w:val="center"/>
        </w:tcPr>
        <w:p w14:paraId="087DCBC4" w14:textId="77777777" w:rsidR="00D74603" w:rsidRPr="00570B9C" w:rsidRDefault="00D74603" w:rsidP="00936A4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VISION</w:t>
          </w:r>
        </w:p>
      </w:tc>
      <w:tc>
        <w:tcPr>
          <w:tcW w:w="2340" w:type="dxa"/>
          <w:vAlign w:val="center"/>
        </w:tcPr>
        <w:p w14:paraId="5CFEC949" w14:textId="64E0C828" w:rsidR="00D74603" w:rsidRPr="00570B9C" w:rsidRDefault="00D74603" w:rsidP="00024F3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Revision &lt;3.7&gt;</w:t>
          </w:r>
          <w:fldSimple w:instr=" KEYWORDS  \* Upper  \* MERGEFORMAT ">
            <w:ins w:id="1" w:author="Pham Vu Trung Kien (FGA.DAP)" w:date="2018-12-10T10:23:00Z">
              <w:r w:rsidR="002D4E69" w:rsidRPr="002D4E69">
                <w:rPr>
                  <w:rFonts w:ascii="Arial" w:hAnsi="Arial" w:cs="Arial"/>
                  <w:rPrChange w:id="2" w:author="Pham Vu Trung Kien (FGA.DAP)" w:date="2018-12-10T10:23:00Z">
                    <w:rPr/>
                  </w:rPrChange>
                </w:rPr>
                <w:t>PRODUCT DOCUMENTATION</w:t>
              </w:r>
              <w:r w:rsidR="002D4E69">
                <w:t>, USER GUIDE</w:t>
              </w:r>
            </w:ins>
            <w:del w:id="3" w:author="Pham Vu Trung Kien (FGA.DAP)" w:date="2018-12-10T10:23:00Z">
              <w:r w:rsidRPr="007C762D" w:rsidDel="002D4E69">
                <w:rPr>
                  <w:rFonts w:ascii="Arial" w:hAnsi="Arial" w:cs="Arial"/>
                </w:rPr>
                <w:delText>PRODUCT DOCUMENTATION</w:delText>
              </w:r>
            </w:del>
          </w:fldSimple>
        </w:p>
      </w:tc>
      <w:tc>
        <w:tcPr>
          <w:tcW w:w="2340" w:type="dxa"/>
          <w:vMerge w:val="restart"/>
          <w:vAlign w:val="center"/>
        </w:tcPr>
        <w:p w14:paraId="357CE05E" w14:textId="5A7BBC2E" w:rsidR="00D74603" w:rsidRPr="00570B9C" w:rsidRDefault="00D74603" w:rsidP="00BE7847">
          <w:pPr>
            <w:jc w:val="center"/>
            <w:rPr>
              <w:rFonts w:ascii="Arial" w:hAnsi="Arial" w:cs="Arial"/>
              <w:color w:val="000000"/>
            </w:rPr>
          </w:pPr>
          <w:r w:rsidRPr="00570B9C">
            <w:rPr>
              <w:rFonts w:ascii="Arial" w:hAnsi="Arial" w:cs="Arial"/>
              <w:color w:val="000000"/>
            </w:rPr>
            <w:t xml:space="preserve">Page </w:t>
          </w:r>
          <w:r>
            <w:rPr>
              <w:rFonts w:ascii="Arial" w:hAnsi="Arial" w:cs="Arial"/>
              <w:color w:val="000000"/>
            </w:rPr>
            <w:t>1</w:t>
          </w:r>
          <w:r w:rsidRPr="00570B9C">
            <w:rPr>
              <w:rStyle w:val="PageNumber"/>
              <w:rFonts w:ascii="Arial" w:hAnsi="Arial" w:cs="Arial"/>
            </w:rPr>
            <w:t xml:space="preserve"> of </w:t>
          </w:r>
          <w:r w:rsidRPr="00570B9C">
            <w:rPr>
              <w:rStyle w:val="PageNumber"/>
              <w:rFonts w:ascii="Arial" w:hAnsi="Arial" w:cs="Arial"/>
            </w:rPr>
            <w:fldChar w:fldCharType="begin"/>
          </w:r>
          <w:r w:rsidRPr="00570B9C">
            <w:rPr>
              <w:rStyle w:val="PageNumber"/>
              <w:rFonts w:ascii="Arial" w:hAnsi="Arial" w:cs="Arial"/>
            </w:rPr>
            <w:instrText xml:space="preserve"> NUMPAGES </w:instrText>
          </w:r>
          <w:r w:rsidRPr="00570B9C">
            <w:rPr>
              <w:rStyle w:val="PageNumber"/>
              <w:rFonts w:ascii="Arial" w:hAnsi="Arial" w:cs="Arial"/>
            </w:rPr>
            <w:fldChar w:fldCharType="separate"/>
          </w:r>
          <w:r w:rsidR="002D4E69">
            <w:rPr>
              <w:rStyle w:val="PageNumber"/>
              <w:rFonts w:ascii="Arial" w:hAnsi="Arial" w:cs="Arial"/>
              <w:noProof/>
            </w:rPr>
            <w:t>10</w:t>
          </w:r>
          <w:r w:rsidRPr="00570B9C">
            <w:rPr>
              <w:rStyle w:val="PageNumber"/>
              <w:rFonts w:ascii="Arial" w:hAnsi="Arial" w:cs="Arial"/>
            </w:rPr>
            <w:fldChar w:fldCharType="end"/>
          </w:r>
        </w:p>
      </w:tc>
    </w:tr>
    <w:tr w:rsidR="00D74603" w:rsidRPr="00570B9C" w14:paraId="0964D0F1" w14:textId="77777777" w:rsidTr="007929F0">
      <w:trPr>
        <w:trHeight w:val="307"/>
      </w:trPr>
      <w:tc>
        <w:tcPr>
          <w:tcW w:w="4680" w:type="dxa"/>
          <w:vMerge/>
          <w:vAlign w:val="center"/>
        </w:tcPr>
        <w:p w14:paraId="43FE2D4A" w14:textId="77777777" w:rsidR="00D74603" w:rsidRPr="00570B9C" w:rsidRDefault="00D74603" w:rsidP="00936A48">
          <w:pPr>
            <w:jc w:val="center"/>
            <w:rPr>
              <w:rFonts w:ascii="Arial" w:hAnsi="Arial" w:cs="Arial"/>
            </w:rPr>
          </w:pPr>
        </w:p>
      </w:tc>
      <w:tc>
        <w:tcPr>
          <w:tcW w:w="2340" w:type="dxa"/>
          <w:vAlign w:val="center"/>
        </w:tcPr>
        <w:p w14:paraId="091C466E" w14:textId="77777777" w:rsidR="00D74603" w:rsidRPr="00570B9C" w:rsidRDefault="00D74603" w:rsidP="00BE784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AMCU_SW</w:t>
          </w:r>
        </w:p>
      </w:tc>
      <w:tc>
        <w:tcPr>
          <w:tcW w:w="2340" w:type="dxa"/>
          <w:vMerge/>
          <w:vAlign w:val="center"/>
        </w:tcPr>
        <w:p w14:paraId="1CC69592" w14:textId="77777777" w:rsidR="00D74603" w:rsidRPr="00570B9C" w:rsidRDefault="00D74603" w:rsidP="00936A48">
          <w:pPr>
            <w:jc w:val="center"/>
            <w:rPr>
              <w:rFonts w:ascii="Arial" w:hAnsi="Arial" w:cs="Arial"/>
              <w:color w:val="000000"/>
            </w:rPr>
          </w:pPr>
        </w:p>
      </w:tc>
    </w:tr>
  </w:tbl>
  <w:p w14:paraId="7BB06B4A" w14:textId="77777777" w:rsidR="00D74603" w:rsidRDefault="00D7460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9284" w14:textId="7181A861" w:rsidR="00D74603" w:rsidRDefault="00DB7B0D" w:rsidP="007C04FC">
    <w:pPr>
      <w:pStyle w:val="Header"/>
      <w:pBdr>
        <w:top w:val="single" w:sz="6" w:space="0" w:color="auto"/>
      </w:pBdr>
      <w:tabs>
        <w:tab w:val="clear" w:pos="8640"/>
        <w:tab w:val="right" w:pos="8820"/>
      </w:tabs>
    </w:pPr>
    <w:sdt>
      <w:sdtPr>
        <w:alias w:val="Title"/>
        <w:tag w:val=""/>
        <w:id w:val="195735922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CE2A09">
          <w:t>APU</w:t>
        </w:r>
        <w:proofErr w:type="spellEnd"/>
        <w:r w:rsidR="00CE2A09">
          <w:t xml:space="preserve"> Math Library User Guide</w:t>
        </w:r>
      </w:sdtContent>
    </w:sdt>
    <w:r w:rsidR="00D74603">
      <w:tab/>
    </w:r>
    <w:r w:rsidR="00D74603">
      <w:tab/>
      <w:t>Revision &lt;</w:t>
    </w:r>
    <w:fldSimple w:instr=" DOCPROPERTY  Version  \* MERGEFORMAT ">
      <w:r w:rsidR="002D4E69">
        <w:t>1.0</w:t>
      </w:r>
    </w:fldSimple>
    <w:r w:rsidR="00D74603">
      <w:t>&gt;</w:t>
    </w:r>
  </w:p>
  <w:p w14:paraId="70E8A82C" w14:textId="77777777" w:rsidR="00D74603" w:rsidRPr="003D2549" w:rsidRDefault="00D74603" w:rsidP="003D25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7B7"/>
    <w:multiLevelType w:val="hybridMultilevel"/>
    <w:tmpl w:val="65B0A156"/>
    <w:lvl w:ilvl="0" w:tplc="CA2A33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55B8D"/>
    <w:multiLevelType w:val="hybridMultilevel"/>
    <w:tmpl w:val="DDF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20B88"/>
    <w:multiLevelType w:val="hybridMultilevel"/>
    <w:tmpl w:val="0BBE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A5377"/>
    <w:multiLevelType w:val="hybridMultilevel"/>
    <w:tmpl w:val="39025498"/>
    <w:lvl w:ilvl="0" w:tplc="EB7A53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1B19"/>
    <w:multiLevelType w:val="hybridMultilevel"/>
    <w:tmpl w:val="ACF2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264BF"/>
    <w:multiLevelType w:val="hybridMultilevel"/>
    <w:tmpl w:val="C7EEA042"/>
    <w:lvl w:ilvl="0" w:tplc="71AEA67A">
      <w:start w:val="1"/>
      <w:numFmt w:val="decimal"/>
      <w:lvlText w:val="%1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501FF"/>
    <w:multiLevelType w:val="hybridMultilevel"/>
    <w:tmpl w:val="A650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12EBB"/>
    <w:multiLevelType w:val="hybridMultilevel"/>
    <w:tmpl w:val="E950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2791A"/>
    <w:multiLevelType w:val="multilevel"/>
    <w:tmpl w:val="5492B9CC"/>
    <w:lvl w:ilvl="0">
      <w:start w:val="1"/>
      <w:numFmt w:val="upperLetter"/>
      <w:pStyle w:val="Appendix1"/>
      <w:lvlText w:val="Appendix 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32202917"/>
    <w:multiLevelType w:val="hybridMultilevel"/>
    <w:tmpl w:val="B08436E0"/>
    <w:lvl w:ilvl="0" w:tplc="853A9B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F2754F"/>
    <w:multiLevelType w:val="hybridMultilevel"/>
    <w:tmpl w:val="4016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97DD4"/>
    <w:multiLevelType w:val="hybridMultilevel"/>
    <w:tmpl w:val="A1D84724"/>
    <w:lvl w:ilvl="0" w:tplc="D3A294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65E7A"/>
    <w:multiLevelType w:val="hybridMultilevel"/>
    <w:tmpl w:val="4D78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95AC2"/>
    <w:multiLevelType w:val="hybridMultilevel"/>
    <w:tmpl w:val="CB7C0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D218B9"/>
    <w:multiLevelType w:val="hybridMultilevel"/>
    <w:tmpl w:val="35C412D4"/>
    <w:lvl w:ilvl="0" w:tplc="CCD4876C">
      <w:start w:val="1"/>
      <w:numFmt w:val="decimal"/>
      <w:lvlText w:val="%1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B5789"/>
    <w:multiLevelType w:val="hybridMultilevel"/>
    <w:tmpl w:val="C868F68A"/>
    <w:lvl w:ilvl="0" w:tplc="D3A294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461C89"/>
    <w:multiLevelType w:val="multilevel"/>
    <w:tmpl w:val="424482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50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F7451A4"/>
    <w:multiLevelType w:val="multilevel"/>
    <w:tmpl w:val="B0342640"/>
    <w:lvl w:ilvl="0">
      <w:start w:val="1"/>
      <w:numFmt w:val="upperLetter"/>
      <w:lvlText w:val="Appendix %1"/>
      <w:lvlJc w:val="left"/>
      <w:pPr>
        <w:tabs>
          <w:tab w:val="num" w:pos="1440"/>
        </w:tabs>
        <w:ind w:left="-360" w:hanging="360"/>
      </w:pPr>
      <w:rPr>
        <w:rFonts w:hint="default"/>
      </w:rPr>
    </w:lvl>
    <w:lvl w:ilvl="1">
      <w:start w:val="1"/>
      <w:numFmt w:val="decimal"/>
      <w:pStyle w:val="Appendix2"/>
      <w:lvlText w:val="%1-%2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pStyle w:val="Appendix3"/>
      <w:lvlText w:val="%1-%2-%3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18">
    <w:nsid w:val="505521FF"/>
    <w:multiLevelType w:val="hybridMultilevel"/>
    <w:tmpl w:val="BDA6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E4C1F"/>
    <w:multiLevelType w:val="hybridMultilevel"/>
    <w:tmpl w:val="0E42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44AEC"/>
    <w:multiLevelType w:val="hybridMultilevel"/>
    <w:tmpl w:val="F71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34A69"/>
    <w:multiLevelType w:val="hybridMultilevel"/>
    <w:tmpl w:val="703AD3E6"/>
    <w:lvl w:ilvl="0" w:tplc="A7F4A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E67424"/>
    <w:multiLevelType w:val="hybridMultilevel"/>
    <w:tmpl w:val="C7EEA042"/>
    <w:lvl w:ilvl="0" w:tplc="71AEA67A">
      <w:start w:val="1"/>
      <w:numFmt w:val="decimal"/>
      <w:lvlText w:val="%1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30A19"/>
    <w:multiLevelType w:val="hybridMultilevel"/>
    <w:tmpl w:val="3AD0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E7980"/>
    <w:multiLevelType w:val="hybridMultilevel"/>
    <w:tmpl w:val="7D06D048"/>
    <w:lvl w:ilvl="0" w:tplc="A7F4A4D6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FDA3271"/>
    <w:multiLevelType w:val="hybridMultilevel"/>
    <w:tmpl w:val="A3C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22"/>
  </w:num>
  <w:num w:numId="5">
    <w:abstractNumId w:val="14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12"/>
  </w:num>
  <w:num w:numId="12">
    <w:abstractNumId w:val="21"/>
  </w:num>
  <w:num w:numId="13">
    <w:abstractNumId w:val="13"/>
  </w:num>
  <w:num w:numId="14">
    <w:abstractNumId w:val="7"/>
  </w:num>
  <w:num w:numId="15">
    <w:abstractNumId w:val="11"/>
  </w:num>
  <w:num w:numId="16">
    <w:abstractNumId w:val="15"/>
  </w:num>
  <w:num w:numId="17">
    <w:abstractNumId w:val="19"/>
  </w:num>
  <w:num w:numId="18">
    <w:abstractNumId w:val="18"/>
  </w:num>
  <w:num w:numId="19">
    <w:abstractNumId w:val="23"/>
  </w:num>
  <w:num w:numId="20">
    <w:abstractNumId w:val="3"/>
  </w:num>
  <w:num w:numId="21">
    <w:abstractNumId w:val="0"/>
  </w:num>
  <w:num w:numId="22">
    <w:abstractNumId w:val="9"/>
  </w:num>
  <w:num w:numId="23">
    <w:abstractNumId w:val="24"/>
  </w:num>
  <w:num w:numId="24">
    <w:abstractNumId w:val="4"/>
  </w:num>
  <w:num w:numId="25">
    <w:abstractNumId w:val="25"/>
  </w:num>
  <w:num w:numId="26">
    <w:abstractNumId w:val="20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am Vu Trung Kien (FGA.DAP)">
    <w15:presenceInfo w15:providerId="AD" w15:userId="S-1-5-21-1078879581-106171156-1039276024-1387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B7"/>
    <w:rsid w:val="000002DC"/>
    <w:rsid w:val="00000EBE"/>
    <w:rsid w:val="0000182B"/>
    <w:rsid w:val="00001A06"/>
    <w:rsid w:val="00002607"/>
    <w:rsid w:val="00002B1F"/>
    <w:rsid w:val="0000451C"/>
    <w:rsid w:val="00006DDF"/>
    <w:rsid w:val="000116EC"/>
    <w:rsid w:val="00012472"/>
    <w:rsid w:val="000148AE"/>
    <w:rsid w:val="000157D9"/>
    <w:rsid w:val="00017E2D"/>
    <w:rsid w:val="00017E3F"/>
    <w:rsid w:val="00020136"/>
    <w:rsid w:val="00020FCD"/>
    <w:rsid w:val="00021087"/>
    <w:rsid w:val="000216AC"/>
    <w:rsid w:val="00022667"/>
    <w:rsid w:val="00022672"/>
    <w:rsid w:val="00023009"/>
    <w:rsid w:val="000235A8"/>
    <w:rsid w:val="00024F35"/>
    <w:rsid w:val="0002508D"/>
    <w:rsid w:val="00025D2A"/>
    <w:rsid w:val="00027490"/>
    <w:rsid w:val="000274D9"/>
    <w:rsid w:val="000276EE"/>
    <w:rsid w:val="0003195B"/>
    <w:rsid w:val="0003384B"/>
    <w:rsid w:val="000346BA"/>
    <w:rsid w:val="0003532C"/>
    <w:rsid w:val="00036A33"/>
    <w:rsid w:val="0004392A"/>
    <w:rsid w:val="00046549"/>
    <w:rsid w:val="0005262B"/>
    <w:rsid w:val="00053ADA"/>
    <w:rsid w:val="00055A92"/>
    <w:rsid w:val="00056DDE"/>
    <w:rsid w:val="00057CD0"/>
    <w:rsid w:val="00065C5B"/>
    <w:rsid w:val="00067925"/>
    <w:rsid w:val="000705AC"/>
    <w:rsid w:val="00070F44"/>
    <w:rsid w:val="00071E36"/>
    <w:rsid w:val="00072EC4"/>
    <w:rsid w:val="00074407"/>
    <w:rsid w:val="00074A4F"/>
    <w:rsid w:val="00075B41"/>
    <w:rsid w:val="00076310"/>
    <w:rsid w:val="00077885"/>
    <w:rsid w:val="0008043F"/>
    <w:rsid w:val="0008464F"/>
    <w:rsid w:val="00084D2E"/>
    <w:rsid w:val="00084ED8"/>
    <w:rsid w:val="000903DF"/>
    <w:rsid w:val="00091A53"/>
    <w:rsid w:val="00092A16"/>
    <w:rsid w:val="000937DD"/>
    <w:rsid w:val="000A1818"/>
    <w:rsid w:val="000A1C3F"/>
    <w:rsid w:val="000A2309"/>
    <w:rsid w:val="000A28A3"/>
    <w:rsid w:val="000A2BE9"/>
    <w:rsid w:val="000A2FFC"/>
    <w:rsid w:val="000A4BA3"/>
    <w:rsid w:val="000A60E5"/>
    <w:rsid w:val="000A70DA"/>
    <w:rsid w:val="000A7799"/>
    <w:rsid w:val="000A78DA"/>
    <w:rsid w:val="000B149F"/>
    <w:rsid w:val="000B17BF"/>
    <w:rsid w:val="000B329E"/>
    <w:rsid w:val="000B5562"/>
    <w:rsid w:val="000B5CEB"/>
    <w:rsid w:val="000B6701"/>
    <w:rsid w:val="000B6CB1"/>
    <w:rsid w:val="000C09DD"/>
    <w:rsid w:val="000C0E76"/>
    <w:rsid w:val="000C4044"/>
    <w:rsid w:val="000C446B"/>
    <w:rsid w:val="000C4DF2"/>
    <w:rsid w:val="000C5182"/>
    <w:rsid w:val="000C5A52"/>
    <w:rsid w:val="000C6495"/>
    <w:rsid w:val="000C7C32"/>
    <w:rsid w:val="000D1CCD"/>
    <w:rsid w:val="000D3A04"/>
    <w:rsid w:val="000D3ABA"/>
    <w:rsid w:val="000D4F39"/>
    <w:rsid w:val="000D6ED5"/>
    <w:rsid w:val="000D7A58"/>
    <w:rsid w:val="000E3AB2"/>
    <w:rsid w:val="000E46B8"/>
    <w:rsid w:val="000E5E0B"/>
    <w:rsid w:val="000E7306"/>
    <w:rsid w:val="000E7ADD"/>
    <w:rsid w:val="000F0E8F"/>
    <w:rsid w:val="000F39F2"/>
    <w:rsid w:val="000F44EE"/>
    <w:rsid w:val="000F4D01"/>
    <w:rsid w:val="000F5CF9"/>
    <w:rsid w:val="001014FB"/>
    <w:rsid w:val="00101795"/>
    <w:rsid w:val="00102577"/>
    <w:rsid w:val="00102909"/>
    <w:rsid w:val="001065EF"/>
    <w:rsid w:val="00107D36"/>
    <w:rsid w:val="00110234"/>
    <w:rsid w:val="00110933"/>
    <w:rsid w:val="0011209E"/>
    <w:rsid w:val="00113102"/>
    <w:rsid w:val="001138FA"/>
    <w:rsid w:val="00113954"/>
    <w:rsid w:val="00114389"/>
    <w:rsid w:val="0011559A"/>
    <w:rsid w:val="00115F34"/>
    <w:rsid w:val="001175EA"/>
    <w:rsid w:val="001178B8"/>
    <w:rsid w:val="00121E0B"/>
    <w:rsid w:val="00122D06"/>
    <w:rsid w:val="00122E4F"/>
    <w:rsid w:val="00123761"/>
    <w:rsid w:val="00124E0E"/>
    <w:rsid w:val="00125267"/>
    <w:rsid w:val="00125631"/>
    <w:rsid w:val="00125CE7"/>
    <w:rsid w:val="001276F2"/>
    <w:rsid w:val="00127FCE"/>
    <w:rsid w:val="0013051D"/>
    <w:rsid w:val="00131246"/>
    <w:rsid w:val="0013204E"/>
    <w:rsid w:val="00133B98"/>
    <w:rsid w:val="00133E79"/>
    <w:rsid w:val="00136D42"/>
    <w:rsid w:val="00137618"/>
    <w:rsid w:val="0013787C"/>
    <w:rsid w:val="00137D67"/>
    <w:rsid w:val="00141C8C"/>
    <w:rsid w:val="0014449D"/>
    <w:rsid w:val="001464FF"/>
    <w:rsid w:val="00146504"/>
    <w:rsid w:val="001478A6"/>
    <w:rsid w:val="001527B8"/>
    <w:rsid w:val="001527F4"/>
    <w:rsid w:val="00153FAE"/>
    <w:rsid w:val="0015583F"/>
    <w:rsid w:val="001563F3"/>
    <w:rsid w:val="0016044D"/>
    <w:rsid w:val="0016083B"/>
    <w:rsid w:val="00160D7D"/>
    <w:rsid w:val="00161314"/>
    <w:rsid w:val="001615B4"/>
    <w:rsid w:val="0016349D"/>
    <w:rsid w:val="00163AD6"/>
    <w:rsid w:val="00163E3A"/>
    <w:rsid w:val="00163EE3"/>
    <w:rsid w:val="00166794"/>
    <w:rsid w:val="00166BDB"/>
    <w:rsid w:val="00167446"/>
    <w:rsid w:val="00170A94"/>
    <w:rsid w:val="00171B2D"/>
    <w:rsid w:val="001724A7"/>
    <w:rsid w:val="001726DD"/>
    <w:rsid w:val="00172B70"/>
    <w:rsid w:val="00172E43"/>
    <w:rsid w:val="00173A2C"/>
    <w:rsid w:val="0017518D"/>
    <w:rsid w:val="00176560"/>
    <w:rsid w:val="00180EA7"/>
    <w:rsid w:val="001824A2"/>
    <w:rsid w:val="001827E4"/>
    <w:rsid w:val="001839B8"/>
    <w:rsid w:val="0018489E"/>
    <w:rsid w:val="00184CBA"/>
    <w:rsid w:val="00184DDC"/>
    <w:rsid w:val="001862DF"/>
    <w:rsid w:val="00186E2F"/>
    <w:rsid w:val="0018744F"/>
    <w:rsid w:val="00187C5F"/>
    <w:rsid w:val="001914A6"/>
    <w:rsid w:val="001914D7"/>
    <w:rsid w:val="001946A7"/>
    <w:rsid w:val="00194886"/>
    <w:rsid w:val="00195C28"/>
    <w:rsid w:val="00196509"/>
    <w:rsid w:val="0019760D"/>
    <w:rsid w:val="001A0270"/>
    <w:rsid w:val="001A0766"/>
    <w:rsid w:val="001A271A"/>
    <w:rsid w:val="001A7BFF"/>
    <w:rsid w:val="001B01D4"/>
    <w:rsid w:val="001B0D0A"/>
    <w:rsid w:val="001B1D11"/>
    <w:rsid w:val="001B24C3"/>
    <w:rsid w:val="001B55E1"/>
    <w:rsid w:val="001B732F"/>
    <w:rsid w:val="001C0683"/>
    <w:rsid w:val="001C0CA8"/>
    <w:rsid w:val="001C1FC8"/>
    <w:rsid w:val="001C2144"/>
    <w:rsid w:val="001C27EE"/>
    <w:rsid w:val="001C3C24"/>
    <w:rsid w:val="001C3EBD"/>
    <w:rsid w:val="001C43E4"/>
    <w:rsid w:val="001C4812"/>
    <w:rsid w:val="001C4C36"/>
    <w:rsid w:val="001C641D"/>
    <w:rsid w:val="001C7DBC"/>
    <w:rsid w:val="001D0211"/>
    <w:rsid w:val="001D1804"/>
    <w:rsid w:val="001D3835"/>
    <w:rsid w:val="001D40DD"/>
    <w:rsid w:val="001D4989"/>
    <w:rsid w:val="001D5FEA"/>
    <w:rsid w:val="001D6885"/>
    <w:rsid w:val="001D7EA5"/>
    <w:rsid w:val="001D7F00"/>
    <w:rsid w:val="001D7FDB"/>
    <w:rsid w:val="001E129A"/>
    <w:rsid w:val="001E1E27"/>
    <w:rsid w:val="001E2229"/>
    <w:rsid w:val="001E46A0"/>
    <w:rsid w:val="001E5C04"/>
    <w:rsid w:val="001E7089"/>
    <w:rsid w:val="001E709D"/>
    <w:rsid w:val="001E7B87"/>
    <w:rsid w:val="001F4DED"/>
    <w:rsid w:val="001F5D93"/>
    <w:rsid w:val="001F622E"/>
    <w:rsid w:val="001F69D5"/>
    <w:rsid w:val="001F7D31"/>
    <w:rsid w:val="001F7E0E"/>
    <w:rsid w:val="002000DE"/>
    <w:rsid w:val="002008FF"/>
    <w:rsid w:val="00200C11"/>
    <w:rsid w:val="00201E7E"/>
    <w:rsid w:val="00202A4E"/>
    <w:rsid w:val="00203A16"/>
    <w:rsid w:val="00203DC6"/>
    <w:rsid w:val="00204216"/>
    <w:rsid w:val="002053C7"/>
    <w:rsid w:val="002054D1"/>
    <w:rsid w:val="002057D2"/>
    <w:rsid w:val="002059E3"/>
    <w:rsid w:val="00207007"/>
    <w:rsid w:val="002104EE"/>
    <w:rsid w:val="00210FAC"/>
    <w:rsid w:val="0021192E"/>
    <w:rsid w:val="00214261"/>
    <w:rsid w:val="00220544"/>
    <w:rsid w:val="00220A79"/>
    <w:rsid w:val="00222723"/>
    <w:rsid w:val="00223AFE"/>
    <w:rsid w:val="00223C72"/>
    <w:rsid w:val="002243B8"/>
    <w:rsid w:val="00224A98"/>
    <w:rsid w:val="00224C4F"/>
    <w:rsid w:val="0022526D"/>
    <w:rsid w:val="00226BB2"/>
    <w:rsid w:val="002277D0"/>
    <w:rsid w:val="00230C1F"/>
    <w:rsid w:val="00232804"/>
    <w:rsid w:val="00233295"/>
    <w:rsid w:val="00234041"/>
    <w:rsid w:val="00235951"/>
    <w:rsid w:val="0023597A"/>
    <w:rsid w:val="00237A78"/>
    <w:rsid w:val="002405A5"/>
    <w:rsid w:val="002409C9"/>
    <w:rsid w:val="00241288"/>
    <w:rsid w:val="0024199C"/>
    <w:rsid w:val="002430E0"/>
    <w:rsid w:val="00244137"/>
    <w:rsid w:val="002445B8"/>
    <w:rsid w:val="002455B7"/>
    <w:rsid w:val="00246225"/>
    <w:rsid w:val="00247DA2"/>
    <w:rsid w:val="002513F0"/>
    <w:rsid w:val="0025200F"/>
    <w:rsid w:val="00253726"/>
    <w:rsid w:val="002609FA"/>
    <w:rsid w:val="00261FCC"/>
    <w:rsid w:val="0026404E"/>
    <w:rsid w:val="00265A5F"/>
    <w:rsid w:val="00266A4B"/>
    <w:rsid w:val="00266ECC"/>
    <w:rsid w:val="00267453"/>
    <w:rsid w:val="0027195B"/>
    <w:rsid w:val="00271A30"/>
    <w:rsid w:val="00272536"/>
    <w:rsid w:val="0027282E"/>
    <w:rsid w:val="00272C94"/>
    <w:rsid w:val="00274D41"/>
    <w:rsid w:val="00275B0E"/>
    <w:rsid w:val="00276278"/>
    <w:rsid w:val="002767A3"/>
    <w:rsid w:val="0028034F"/>
    <w:rsid w:val="00280AE4"/>
    <w:rsid w:val="00281A3A"/>
    <w:rsid w:val="00281D16"/>
    <w:rsid w:val="002824C0"/>
    <w:rsid w:val="00282EE1"/>
    <w:rsid w:val="0028330C"/>
    <w:rsid w:val="00283E40"/>
    <w:rsid w:val="00283F03"/>
    <w:rsid w:val="00284516"/>
    <w:rsid w:val="00286192"/>
    <w:rsid w:val="00287990"/>
    <w:rsid w:val="002908B7"/>
    <w:rsid w:val="00290DA7"/>
    <w:rsid w:val="00291940"/>
    <w:rsid w:val="00292D29"/>
    <w:rsid w:val="00293434"/>
    <w:rsid w:val="002937E3"/>
    <w:rsid w:val="00293D55"/>
    <w:rsid w:val="00293E35"/>
    <w:rsid w:val="00296BAF"/>
    <w:rsid w:val="002A67BA"/>
    <w:rsid w:val="002A6919"/>
    <w:rsid w:val="002A78EA"/>
    <w:rsid w:val="002B11EF"/>
    <w:rsid w:val="002B2C2E"/>
    <w:rsid w:val="002B2FE7"/>
    <w:rsid w:val="002B45D3"/>
    <w:rsid w:val="002B49B6"/>
    <w:rsid w:val="002B574F"/>
    <w:rsid w:val="002C22DC"/>
    <w:rsid w:val="002C460B"/>
    <w:rsid w:val="002C5037"/>
    <w:rsid w:val="002C5772"/>
    <w:rsid w:val="002C5A04"/>
    <w:rsid w:val="002C764E"/>
    <w:rsid w:val="002D0C62"/>
    <w:rsid w:val="002D0DA0"/>
    <w:rsid w:val="002D4CE0"/>
    <w:rsid w:val="002D4E69"/>
    <w:rsid w:val="002D59A8"/>
    <w:rsid w:val="002D5CF3"/>
    <w:rsid w:val="002D6173"/>
    <w:rsid w:val="002D79CF"/>
    <w:rsid w:val="002D7D2B"/>
    <w:rsid w:val="002E08A2"/>
    <w:rsid w:val="002E1639"/>
    <w:rsid w:val="002E6DA5"/>
    <w:rsid w:val="002E7113"/>
    <w:rsid w:val="002E7E8D"/>
    <w:rsid w:val="002F0AF2"/>
    <w:rsid w:val="002F1243"/>
    <w:rsid w:val="002F1D85"/>
    <w:rsid w:val="002F2D7E"/>
    <w:rsid w:val="002F433E"/>
    <w:rsid w:val="002F4D09"/>
    <w:rsid w:val="002F60C3"/>
    <w:rsid w:val="002F62F5"/>
    <w:rsid w:val="002F6812"/>
    <w:rsid w:val="00303146"/>
    <w:rsid w:val="00303801"/>
    <w:rsid w:val="003042AF"/>
    <w:rsid w:val="00304B33"/>
    <w:rsid w:val="00306100"/>
    <w:rsid w:val="00306450"/>
    <w:rsid w:val="003072DB"/>
    <w:rsid w:val="00307AE9"/>
    <w:rsid w:val="003105B1"/>
    <w:rsid w:val="00311D64"/>
    <w:rsid w:val="003134B0"/>
    <w:rsid w:val="00313DFF"/>
    <w:rsid w:val="003167C2"/>
    <w:rsid w:val="003178B8"/>
    <w:rsid w:val="00317C91"/>
    <w:rsid w:val="00320280"/>
    <w:rsid w:val="00320DC7"/>
    <w:rsid w:val="00321B65"/>
    <w:rsid w:val="0032645D"/>
    <w:rsid w:val="00326C6C"/>
    <w:rsid w:val="00326FE3"/>
    <w:rsid w:val="003271F1"/>
    <w:rsid w:val="00327C8C"/>
    <w:rsid w:val="00334671"/>
    <w:rsid w:val="00334FA8"/>
    <w:rsid w:val="00336EE9"/>
    <w:rsid w:val="003370D6"/>
    <w:rsid w:val="00340AE3"/>
    <w:rsid w:val="00341673"/>
    <w:rsid w:val="00342E6F"/>
    <w:rsid w:val="003432AD"/>
    <w:rsid w:val="0034761D"/>
    <w:rsid w:val="00350365"/>
    <w:rsid w:val="00352D43"/>
    <w:rsid w:val="00353500"/>
    <w:rsid w:val="00353EC6"/>
    <w:rsid w:val="00354EA2"/>
    <w:rsid w:val="003562D9"/>
    <w:rsid w:val="00356D5B"/>
    <w:rsid w:val="0035744D"/>
    <w:rsid w:val="0036051E"/>
    <w:rsid w:val="00364C74"/>
    <w:rsid w:val="00365384"/>
    <w:rsid w:val="003661C9"/>
    <w:rsid w:val="00366BC5"/>
    <w:rsid w:val="0037032C"/>
    <w:rsid w:val="0037065E"/>
    <w:rsid w:val="00373DA7"/>
    <w:rsid w:val="00374818"/>
    <w:rsid w:val="003769C5"/>
    <w:rsid w:val="00376B3A"/>
    <w:rsid w:val="00376CB7"/>
    <w:rsid w:val="00376E11"/>
    <w:rsid w:val="00377556"/>
    <w:rsid w:val="00377A9C"/>
    <w:rsid w:val="00380986"/>
    <w:rsid w:val="00380D2E"/>
    <w:rsid w:val="0038210C"/>
    <w:rsid w:val="00383426"/>
    <w:rsid w:val="00384FA0"/>
    <w:rsid w:val="00386279"/>
    <w:rsid w:val="003923CD"/>
    <w:rsid w:val="00392B3E"/>
    <w:rsid w:val="00393D62"/>
    <w:rsid w:val="00394309"/>
    <w:rsid w:val="00394BF6"/>
    <w:rsid w:val="00394D66"/>
    <w:rsid w:val="00394FAD"/>
    <w:rsid w:val="00397CB4"/>
    <w:rsid w:val="003A0892"/>
    <w:rsid w:val="003A120E"/>
    <w:rsid w:val="003A2FD4"/>
    <w:rsid w:val="003A558C"/>
    <w:rsid w:val="003B1342"/>
    <w:rsid w:val="003B1B5A"/>
    <w:rsid w:val="003B1CA4"/>
    <w:rsid w:val="003B644D"/>
    <w:rsid w:val="003B6DC1"/>
    <w:rsid w:val="003C0228"/>
    <w:rsid w:val="003C0714"/>
    <w:rsid w:val="003C2788"/>
    <w:rsid w:val="003C2E1A"/>
    <w:rsid w:val="003C5959"/>
    <w:rsid w:val="003C64BD"/>
    <w:rsid w:val="003C6E10"/>
    <w:rsid w:val="003C73CA"/>
    <w:rsid w:val="003D0B35"/>
    <w:rsid w:val="003D1304"/>
    <w:rsid w:val="003D1475"/>
    <w:rsid w:val="003D2549"/>
    <w:rsid w:val="003D316A"/>
    <w:rsid w:val="003D4184"/>
    <w:rsid w:val="003D422F"/>
    <w:rsid w:val="003D495A"/>
    <w:rsid w:val="003D4F55"/>
    <w:rsid w:val="003D6D28"/>
    <w:rsid w:val="003E0015"/>
    <w:rsid w:val="003E039E"/>
    <w:rsid w:val="003E050C"/>
    <w:rsid w:val="003E097E"/>
    <w:rsid w:val="003E0A92"/>
    <w:rsid w:val="003E1473"/>
    <w:rsid w:val="003E277A"/>
    <w:rsid w:val="003E286E"/>
    <w:rsid w:val="003E2A0D"/>
    <w:rsid w:val="003E4551"/>
    <w:rsid w:val="003E48D8"/>
    <w:rsid w:val="003E51F4"/>
    <w:rsid w:val="003E6D1B"/>
    <w:rsid w:val="003E7966"/>
    <w:rsid w:val="003F0AEC"/>
    <w:rsid w:val="003F29AD"/>
    <w:rsid w:val="003F533C"/>
    <w:rsid w:val="003F54ED"/>
    <w:rsid w:val="003F75E8"/>
    <w:rsid w:val="003F7E91"/>
    <w:rsid w:val="004007E0"/>
    <w:rsid w:val="004013C5"/>
    <w:rsid w:val="00402269"/>
    <w:rsid w:val="004024E1"/>
    <w:rsid w:val="00402B30"/>
    <w:rsid w:val="00404558"/>
    <w:rsid w:val="0040475C"/>
    <w:rsid w:val="004072EA"/>
    <w:rsid w:val="004076E3"/>
    <w:rsid w:val="004115B6"/>
    <w:rsid w:val="00411934"/>
    <w:rsid w:val="00413235"/>
    <w:rsid w:val="00413F87"/>
    <w:rsid w:val="00416B2F"/>
    <w:rsid w:val="00416CE5"/>
    <w:rsid w:val="00416D25"/>
    <w:rsid w:val="004224A8"/>
    <w:rsid w:val="0042301C"/>
    <w:rsid w:val="004250D0"/>
    <w:rsid w:val="004254E1"/>
    <w:rsid w:val="004259AA"/>
    <w:rsid w:val="00425A2F"/>
    <w:rsid w:val="00425C3B"/>
    <w:rsid w:val="004361B7"/>
    <w:rsid w:val="00436744"/>
    <w:rsid w:val="00436F50"/>
    <w:rsid w:val="0043750F"/>
    <w:rsid w:val="0043777E"/>
    <w:rsid w:val="00442F66"/>
    <w:rsid w:val="00443809"/>
    <w:rsid w:val="00447315"/>
    <w:rsid w:val="00452F4B"/>
    <w:rsid w:val="00453DB2"/>
    <w:rsid w:val="00456B7C"/>
    <w:rsid w:val="00457801"/>
    <w:rsid w:val="004601B3"/>
    <w:rsid w:val="0046021F"/>
    <w:rsid w:val="00461127"/>
    <w:rsid w:val="00462F18"/>
    <w:rsid w:val="00463D7A"/>
    <w:rsid w:val="004658DD"/>
    <w:rsid w:val="00465D21"/>
    <w:rsid w:val="00470ACE"/>
    <w:rsid w:val="00472143"/>
    <w:rsid w:val="0047260C"/>
    <w:rsid w:val="00473A08"/>
    <w:rsid w:val="00474345"/>
    <w:rsid w:val="00475779"/>
    <w:rsid w:val="00476E72"/>
    <w:rsid w:val="00476E76"/>
    <w:rsid w:val="00480957"/>
    <w:rsid w:val="00481564"/>
    <w:rsid w:val="00484F3A"/>
    <w:rsid w:val="0049057A"/>
    <w:rsid w:val="00490867"/>
    <w:rsid w:val="00490D1D"/>
    <w:rsid w:val="004925B0"/>
    <w:rsid w:val="00492A50"/>
    <w:rsid w:val="004932B9"/>
    <w:rsid w:val="004949F7"/>
    <w:rsid w:val="00495139"/>
    <w:rsid w:val="00496871"/>
    <w:rsid w:val="00496C18"/>
    <w:rsid w:val="004977FB"/>
    <w:rsid w:val="004A0E2A"/>
    <w:rsid w:val="004A30F1"/>
    <w:rsid w:val="004A40FF"/>
    <w:rsid w:val="004A45F4"/>
    <w:rsid w:val="004A49AA"/>
    <w:rsid w:val="004A4DD7"/>
    <w:rsid w:val="004A6A6D"/>
    <w:rsid w:val="004B00E0"/>
    <w:rsid w:val="004B01A7"/>
    <w:rsid w:val="004B0C25"/>
    <w:rsid w:val="004B0EB6"/>
    <w:rsid w:val="004B131A"/>
    <w:rsid w:val="004B15ED"/>
    <w:rsid w:val="004B36B3"/>
    <w:rsid w:val="004B3D4C"/>
    <w:rsid w:val="004B635C"/>
    <w:rsid w:val="004B7626"/>
    <w:rsid w:val="004B7D28"/>
    <w:rsid w:val="004B7D83"/>
    <w:rsid w:val="004C0F85"/>
    <w:rsid w:val="004C22DC"/>
    <w:rsid w:val="004C3A70"/>
    <w:rsid w:val="004C3B0B"/>
    <w:rsid w:val="004C3F94"/>
    <w:rsid w:val="004C4C12"/>
    <w:rsid w:val="004C54B8"/>
    <w:rsid w:val="004C72BD"/>
    <w:rsid w:val="004C7C14"/>
    <w:rsid w:val="004D018B"/>
    <w:rsid w:val="004D296E"/>
    <w:rsid w:val="004D4144"/>
    <w:rsid w:val="004D48B7"/>
    <w:rsid w:val="004D4BCC"/>
    <w:rsid w:val="004D5924"/>
    <w:rsid w:val="004D76BE"/>
    <w:rsid w:val="004D7856"/>
    <w:rsid w:val="004E0E23"/>
    <w:rsid w:val="004E2D3E"/>
    <w:rsid w:val="004E4331"/>
    <w:rsid w:val="004E4352"/>
    <w:rsid w:val="004E5A5F"/>
    <w:rsid w:val="004F4248"/>
    <w:rsid w:val="004F6721"/>
    <w:rsid w:val="004F6C48"/>
    <w:rsid w:val="004F6E15"/>
    <w:rsid w:val="004F731B"/>
    <w:rsid w:val="004F7340"/>
    <w:rsid w:val="004F7ECE"/>
    <w:rsid w:val="00502113"/>
    <w:rsid w:val="005024CA"/>
    <w:rsid w:val="0050301E"/>
    <w:rsid w:val="0050302E"/>
    <w:rsid w:val="00504EBA"/>
    <w:rsid w:val="005054CB"/>
    <w:rsid w:val="005069EC"/>
    <w:rsid w:val="00510986"/>
    <w:rsid w:val="00510EB7"/>
    <w:rsid w:val="00512A08"/>
    <w:rsid w:val="00513CF5"/>
    <w:rsid w:val="00516A25"/>
    <w:rsid w:val="00517D49"/>
    <w:rsid w:val="00520BE4"/>
    <w:rsid w:val="00521037"/>
    <w:rsid w:val="00522D60"/>
    <w:rsid w:val="00523634"/>
    <w:rsid w:val="0052377E"/>
    <w:rsid w:val="00524076"/>
    <w:rsid w:val="00527CAF"/>
    <w:rsid w:val="005313BE"/>
    <w:rsid w:val="005351AF"/>
    <w:rsid w:val="005363E9"/>
    <w:rsid w:val="005426CA"/>
    <w:rsid w:val="00544A8B"/>
    <w:rsid w:val="00544F2B"/>
    <w:rsid w:val="0055061D"/>
    <w:rsid w:val="00550B76"/>
    <w:rsid w:val="0055119C"/>
    <w:rsid w:val="005516C0"/>
    <w:rsid w:val="005522B7"/>
    <w:rsid w:val="00553730"/>
    <w:rsid w:val="00554BDF"/>
    <w:rsid w:val="00554CE9"/>
    <w:rsid w:val="00555364"/>
    <w:rsid w:val="005561CD"/>
    <w:rsid w:val="00556346"/>
    <w:rsid w:val="00557B08"/>
    <w:rsid w:val="005607B3"/>
    <w:rsid w:val="00561678"/>
    <w:rsid w:val="0056274B"/>
    <w:rsid w:val="00562F02"/>
    <w:rsid w:val="00563803"/>
    <w:rsid w:val="00563DF4"/>
    <w:rsid w:val="00564E1A"/>
    <w:rsid w:val="00565DB7"/>
    <w:rsid w:val="005709E8"/>
    <w:rsid w:val="00571D6E"/>
    <w:rsid w:val="00572877"/>
    <w:rsid w:val="00572D24"/>
    <w:rsid w:val="00573765"/>
    <w:rsid w:val="00574809"/>
    <w:rsid w:val="00574E75"/>
    <w:rsid w:val="005750CD"/>
    <w:rsid w:val="00587231"/>
    <w:rsid w:val="0059039B"/>
    <w:rsid w:val="00591267"/>
    <w:rsid w:val="0059171D"/>
    <w:rsid w:val="00594566"/>
    <w:rsid w:val="005961FB"/>
    <w:rsid w:val="005A06FB"/>
    <w:rsid w:val="005A2092"/>
    <w:rsid w:val="005A321A"/>
    <w:rsid w:val="005A3318"/>
    <w:rsid w:val="005A3876"/>
    <w:rsid w:val="005A420C"/>
    <w:rsid w:val="005A4C45"/>
    <w:rsid w:val="005A5CC3"/>
    <w:rsid w:val="005A60F0"/>
    <w:rsid w:val="005A7FE9"/>
    <w:rsid w:val="005B158D"/>
    <w:rsid w:val="005B3F1E"/>
    <w:rsid w:val="005B4C68"/>
    <w:rsid w:val="005B4CB5"/>
    <w:rsid w:val="005B7366"/>
    <w:rsid w:val="005B7E8B"/>
    <w:rsid w:val="005C36D9"/>
    <w:rsid w:val="005C3D63"/>
    <w:rsid w:val="005C40FF"/>
    <w:rsid w:val="005C598C"/>
    <w:rsid w:val="005C5F0A"/>
    <w:rsid w:val="005C7A67"/>
    <w:rsid w:val="005D14A7"/>
    <w:rsid w:val="005D227E"/>
    <w:rsid w:val="005D2569"/>
    <w:rsid w:val="005D2D06"/>
    <w:rsid w:val="005D4EEF"/>
    <w:rsid w:val="005D5256"/>
    <w:rsid w:val="005D5E40"/>
    <w:rsid w:val="005D6309"/>
    <w:rsid w:val="005D7A88"/>
    <w:rsid w:val="005D7FAC"/>
    <w:rsid w:val="005E2972"/>
    <w:rsid w:val="005E3B6F"/>
    <w:rsid w:val="005E6C51"/>
    <w:rsid w:val="005E7F5E"/>
    <w:rsid w:val="005F21C7"/>
    <w:rsid w:val="005F3154"/>
    <w:rsid w:val="005F38A1"/>
    <w:rsid w:val="005F4A44"/>
    <w:rsid w:val="005F53F2"/>
    <w:rsid w:val="005F5A9D"/>
    <w:rsid w:val="005F7686"/>
    <w:rsid w:val="005F7A39"/>
    <w:rsid w:val="0060098A"/>
    <w:rsid w:val="0060276C"/>
    <w:rsid w:val="00605401"/>
    <w:rsid w:val="00605621"/>
    <w:rsid w:val="00607AD9"/>
    <w:rsid w:val="00610582"/>
    <w:rsid w:val="00610C2F"/>
    <w:rsid w:val="00611E39"/>
    <w:rsid w:val="0061468A"/>
    <w:rsid w:val="00616A52"/>
    <w:rsid w:val="0062602D"/>
    <w:rsid w:val="00626CD6"/>
    <w:rsid w:val="0062747E"/>
    <w:rsid w:val="00627531"/>
    <w:rsid w:val="0062771D"/>
    <w:rsid w:val="006277A5"/>
    <w:rsid w:val="00627829"/>
    <w:rsid w:val="00627AAD"/>
    <w:rsid w:val="0063029D"/>
    <w:rsid w:val="00630A12"/>
    <w:rsid w:val="00631E94"/>
    <w:rsid w:val="00631F53"/>
    <w:rsid w:val="0063203F"/>
    <w:rsid w:val="006324AB"/>
    <w:rsid w:val="0063308F"/>
    <w:rsid w:val="00637A79"/>
    <w:rsid w:val="006405E7"/>
    <w:rsid w:val="00644645"/>
    <w:rsid w:val="00645E01"/>
    <w:rsid w:val="0064687A"/>
    <w:rsid w:val="00650ADE"/>
    <w:rsid w:val="0065153A"/>
    <w:rsid w:val="00653567"/>
    <w:rsid w:val="006538DA"/>
    <w:rsid w:val="00654266"/>
    <w:rsid w:val="006558C8"/>
    <w:rsid w:val="00655951"/>
    <w:rsid w:val="006563CB"/>
    <w:rsid w:val="00657526"/>
    <w:rsid w:val="0066010F"/>
    <w:rsid w:val="00663BE2"/>
    <w:rsid w:val="00664BB6"/>
    <w:rsid w:val="00666BFB"/>
    <w:rsid w:val="006705B4"/>
    <w:rsid w:val="00672449"/>
    <w:rsid w:val="00673A88"/>
    <w:rsid w:val="00675554"/>
    <w:rsid w:val="00675AD7"/>
    <w:rsid w:val="00675EAD"/>
    <w:rsid w:val="00682621"/>
    <w:rsid w:val="00683143"/>
    <w:rsid w:val="00683EC9"/>
    <w:rsid w:val="00685DED"/>
    <w:rsid w:val="006868AD"/>
    <w:rsid w:val="00686A22"/>
    <w:rsid w:val="00686B4F"/>
    <w:rsid w:val="006876BC"/>
    <w:rsid w:val="00687870"/>
    <w:rsid w:val="00691242"/>
    <w:rsid w:val="006920B3"/>
    <w:rsid w:val="006933E2"/>
    <w:rsid w:val="00695B04"/>
    <w:rsid w:val="00696196"/>
    <w:rsid w:val="006A1FF9"/>
    <w:rsid w:val="006A3927"/>
    <w:rsid w:val="006A42FD"/>
    <w:rsid w:val="006A43A1"/>
    <w:rsid w:val="006A50F1"/>
    <w:rsid w:val="006A53FF"/>
    <w:rsid w:val="006A7F7E"/>
    <w:rsid w:val="006B1D14"/>
    <w:rsid w:val="006B555E"/>
    <w:rsid w:val="006B55D5"/>
    <w:rsid w:val="006B7C97"/>
    <w:rsid w:val="006C05C9"/>
    <w:rsid w:val="006C12B8"/>
    <w:rsid w:val="006C173B"/>
    <w:rsid w:val="006C2822"/>
    <w:rsid w:val="006C40C7"/>
    <w:rsid w:val="006C4378"/>
    <w:rsid w:val="006C51F7"/>
    <w:rsid w:val="006C72D1"/>
    <w:rsid w:val="006D04F4"/>
    <w:rsid w:val="006D2443"/>
    <w:rsid w:val="006D2C47"/>
    <w:rsid w:val="006D2F5E"/>
    <w:rsid w:val="006D63D2"/>
    <w:rsid w:val="006D6561"/>
    <w:rsid w:val="006D6651"/>
    <w:rsid w:val="006D7A45"/>
    <w:rsid w:val="006E0E8F"/>
    <w:rsid w:val="006E1047"/>
    <w:rsid w:val="006E4188"/>
    <w:rsid w:val="006E5D8C"/>
    <w:rsid w:val="006E6D8D"/>
    <w:rsid w:val="006F1142"/>
    <w:rsid w:val="006F2D26"/>
    <w:rsid w:val="006F35E5"/>
    <w:rsid w:val="006F4FF8"/>
    <w:rsid w:val="006F5E54"/>
    <w:rsid w:val="006F7062"/>
    <w:rsid w:val="006F7DD6"/>
    <w:rsid w:val="007001D1"/>
    <w:rsid w:val="007019F5"/>
    <w:rsid w:val="00703C83"/>
    <w:rsid w:val="0070490E"/>
    <w:rsid w:val="007068A7"/>
    <w:rsid w:val="00707542"/>
    <w:rsid w:val="00710523"/>
    <w:rsid w:val="007114E4"/>
    <w:rsid w:val="00713E0C"/>
    <w:rsid w:val="007148FF"/>
    <w:rsid w:val="00714DFE"/>
    <w:rsid w:val="00717943"/>
    <w:rsid w:val="00717FA9"/>
    <w:rsid w:val="007217CF"/>
    <w:rsid w:val="00723411"/>
    <w:rsid w:val="007247E9"/>
    <w:rsid w:val="007260A1"/>
    <w:rsid w:val="0072752A"/>
    <w:rsid w:val="0073108E"/>
    <w:rsid w:val="007319DA"/>
    <w:rsid w:val="00731C97"/>
    <w:rsid w:val="0073256F"/>
    <w:rsid w:val="00733374"/>
    <w:rsid w:val="00734695"/>
    <w:rsid w:val="007355A8"/>
    <w:rsid w:val="00735D0A"/>
    <w:rsid w:val="0074098A"/>
    <w:rsid w:val="007432A4"/>
    <w:rsid w:val="0074371C"/>
    <w:rsid w:val="007461FA"/>
    <w:rsid w:val="00747357"/>
    <w:rsid w:val="007508E0"/>
    <w:rsid w:val="007518A1"/>
    <w:rsid w:val="00751A9A"/>
    <w:rsid w:val="00751FE1"/>
    <w:rsid w:val="007525C6"/>
    <w:rsid w:val="00752F40"/>
    <w:rsid w:val="00752FB5"/>
    <w:rsid w:val="00752FFE"/>
    <w:rsid w:val="00753716"/>
    <w:rsid w:val="0075390C"/>
    <w:rsid w:val="007547BF"/>
    <w:rsid w:val="00754AC7"/>
    <w:rsid w:val="00755BAB"/>
    <w:rsid w:val="007611DF"/>
    <w:rsid w:val="0076172C"/>
    <w:rsid w:val="007629F2"/>
    <w:rsid w:val="007637E5"/>
    <w:rsid w:val="00767784"/>
    <w:rsid w:val="00772368"/>
    <w:rsid w:val="00772F4B"/>
    <w:rsid w:val="007734F2"/>
    <w:rsid w:val="00776016"/>
    <w:rsid w:val="0077650E"/>
    <w:rsid w:val="007776A4"/>
    <w:rsid w:val="00777968"/>
    <w:rsid w:val="00780052"/>
    <w:rsid w:val="0078418A"/>
    <w:rsid w:val="00784D8F"/>
    <w:rsid w:val="007852FC"/>
    <w:rsid w:val="0078630F"/>
    <w:rsid w:val="00786603"/>
    <w:rsid w:val="00786EBB"/>
    <w:rsid w:val="007870BD"/>
    <w:rsid w:val="00790B2B"/>
    <w:rsid w:val="007929F0"/>
    <w:rsid w:val="00792D8B"/>
    <w:rsid w:val="007935E2"/>
    <w:rsid w:val="0079537F"/>
    <w:rsid w:val="00795DE2"/>
    <w:rsid w:val="00796C40"/>
    <w:rsid w:val="007A0DFF"/>
    <w:rsid w:val="007A198C"/>
    <w:rsid w:val="007A2832"/>
    <w:rsid w:val="007A305F"/>
    <w:rsid w:val="007A3940"/>
    <w:rsid w:val="007A5154"/>
    <w:rsid w:val="007A56D8"/>
    <w:rsid w:val="007A647E"/>
    <w:rsid w:val="007B584A"/>
    <w:rsid w:val="007B73A6"/>
    <w:rsid w:val="007B766B"/>
    <w:rsid w:val="007C04FC"/>
    <w:rsid w:val="007C0FC1"/>
    <w:rsid w:val="007C233C"/>
    <w:rsid w:val="007C278F"/>
    <w:rsid w:val="007C2933"/>
    <w:rsid w:val="007C4389"/>
    <w:rsid w:val="007C6230"/>
    <w:rsid w:val="007C6751"/>
    <w:rsid w:val="007C6969"/>
    <w:rsid w:val="007C762D"/>
    <w:rsid w:val="007C7DD6"/>
    <w:rsid w:val="007D0F1E"/>
    <w:rsid w:val="007D17CA"/>
    <w:rsid w:val="007D205C"/>
    <w:rsid w:val="007D4E53"/>
    <w:rsid w:val="007D4F86"/>
    <w:rsid w:val="007D5B14"/>
    <w:rsid w:val="007D702E"/>
    <w:rsid w:val="007E04E7"/>
    <w:rsid w:val="007E1EA7"/>
    <w:rsid w:val="007E2EEE"/>
    <w:rsid w:val="007E38B9"/>
    <w:rsid w:val="007E3ED6"/>
    <w:rsid w:val="007E5A7B"/>
    <w:rsid w:val="007E5C03"/>
    <w:rsid w:val="007E6B27"/>
    <w:rsid w:val="007E6DF2"/>
    <w:rsid w:val="007E7C8C"/>
    <w:rsid w:val="007F03CA"/>
    <w:rsid w:val="007F21D3"/>
    <w:rsid w:val="007F2FD4"/>
    <w:rsid w:val="007F3F36"/>
    <w:rsid w:val="007F3FCE"/>
    <w:rsid w:val="007F52BF"/>
    <w:rsid w:val="00800AD6"/>
    <w:rsid w:val="0080170C"/>
    <w:rsid w:val="00801D72"/>
    <w:rsid w:val="00801FCC"/>
    <w:rsid w:val="008100F6"/>
    <w:rsid w:val="00811241"/>
    <w:rsid w:val="00812C36"/>
    <w:rsid w:val="008133F3"/>
    <w:rsid w:val="0081448E"/>
    <w:rsid w:val="0081465A"/>
    <w:rsid w:val="008146BD"/>
    <w:rsid w:val="00814CB8"/>
    <w:rsid w:val="008150F7"/>
    <w:rsid w:val="008161DF"/>
    <w:rsid w:val="0081734D"/>
    <w:rsid w:val="008179BA"/>
    <w:rsid w:val="00817ECF"/>
    <w:rsid w:val="008200C0"/>
    <w:rsid w:val="00820F1D"/>
    <w:rsid w:val="00821F6A"/>
    <w:rsid w:val="00821FC0"/>
    <w:rsid w:val="00825232"/>
    <w:rsid w:val="0082526D"/>
    <w:rsid w:val="00825AEF"/>
    <w:rsid w:val="00826E44"/>
    <w:rsid w:val="0083525C"/>
    <w:rsid w:val="00841336"/>
    <w:rsid w:val="0084296C"/>
    <w:rsid w:val="00842AB0"/>
    <w:rsid w:val="00844A35"/>
    <w:rsid w:val="0084775B"/>
    <w:rsid w:val="00850514"/>
    <w:rsid w:val="0085153D"/>
    <w:rsid w:val="008530FC"/>
    <w:rsid w:val="00853E3D"/>
    <w:rsid w:val="008561A3"/>
    <w:rsid w:val="00857EA8"/>
    <w:rsid w:val="00861896"/>
    <w:rsid w:val="0086198F"/>
    <w:rsid w:val="0086302A"/>
    <w:rsid w:val="00863A31"/>
    <w:rsid w:val="00863FB6"/>
    <w:rsid w:val="008662E0"/>
    <w:rsid w:val="00867B5A"/>
    <w:rsid w:val="0087018B"/>
    <w:rsid w:val="00870410"/>
    <w:rsid w:val="00872780"/>
    <w:rsid w:val="00872B7C"/>
    <w:rsid w:val="00875D0B"/>
    <w:rsid w:val="00875DFC"/>
    <w:rsid w:val="00875FCD"/>
    <w:rsid w:val="00877518"/>
    <w:rsid w:val="00881A86"/>
    <w:rsid w:val="00885BF4"/>
    <w:rsid w:val="00886325"/>
    <w:rsid w:val="00887105"/>
    <w:rsid w:val="00891338"/>
    <w:rsid w:val="0089346D"/>
    <w:rsid w:val="00893FB8"/>
    <w:rsid w:val="00895207"/>
    <w:rsid w:val="008961D9"/>
    <w:rsid w:val="008A07E4"/>
    <w:rsid w:val="008A0916"/>
    <w:rsid w:val="008A2D1F"/>
    <w:rsid w:val="008A5193"/>
    <w:rsid w:val="008A5A77"/>
    <w:rsid w:val="008A6204"/>
    <w:rsid w:val="008A644C"/>
    <w:rsid w:val="008A735F"/>
    <w:rsid w:val="008B1EEA"/>
    <w:rsid w:val="008B44C8"/>
    <w:rsid w:val="008C54F2"/>
    <w:rsid w:val="008C551E"/>
    <w:rsid w:val="008C59CD"/>
    <w:rsid w:val="008C79F9"/>
    <w:rsid w:val="008D095E"/>
    <w:rsid w:val="008D0EF3"/>
    <w:rsid w:val="008D0F75"/>
    <w:rsid w:val="008D1062"/>
    <w:rsid w:val="008D48C5"/>
    <w:rsid w:val="008D4A4E"/>
    <w:rsid w:val="008D5412"/>
    <w:rsid w:val="008D630C"/>
    <w:rsid w:val="008D7639"/>
    <w:rsid w:val="008E15A2"/>
    <w:rsid w:val="008E160B"/>
    <w:rsid w:val="008E1B67"/>
    <w:rsid w:val="008E3691"/>
    <w:rsid w:val="008E3822"/>
    <w:rsid w:val="008E40C4"/>
    <w:rsid w:val="008E529F"/>
    <w:rsid w:val="008E54E5"/>
    <w:rsid w:val="008E57E6"/>
    <w:rsid w:val="008E58C6"/>
    <w:rsid w:val="008F0E98"/>
    <w:rsid w:val="008F14B4"/>
    <w:rsid w:val="008F17FF"/>
    <w:rsid w:val="008F3674"/>
    <w:rsid w:val="008F3FB9"/>
    <w:rsid w:val="008F461E"/>
    <w:rsid w:val="008F5102"/>
    <w:rsid w:val="008F6C4E"/>
    <w:rsid w:val="008F74A1"/>
    <w:rsid w:val="00900BE3"/>
    <w:rsid w:val="00903816"/>
    <w:rsid w:val="00904C83"/>
    <w:rsid w:val="0090578B"/>
    <w:rsid w:val="00906F6E"/>
    <w:rsid w:val="00912D37"/>
    <w:rsid w:val="0091308C"/>
    <w:rsid w:val="00913403"/>
    <w:rsid w:val="009146CE"/>
    <w:rsid w:val="009172AE"/>
    <w:rsid w:val="00917F2F"/>
    <w:rsid w:val="009217B2"/>
    <w:rsid w:val="00922EA1"/>
    <w:rsid w:val="00924005"/>
    <w:rsid w:val="009240E7"/>
    <w:rsid w:val="0092495D"/>
    <w:rsid w:val="00924F4C"/>
    <w:rsid w:val="0092535A"/>
    <w:rsid w:val="00930C1F"/>
    <w:rsid w:val="00931E04"/>
    <w:rsid w:val="00931F9F"/>
    <w:rsid w:val="00933617"/>
    <w:rsid w:val="00933C2F"/>
    <w:rsid w:val="009360BB"/>
    <w:rsid w:val="00936A48"/>
    <w:rsid w:val="00936BC7"/>
    <w:rsid w:val="00936C19"/>
    <w:rsid w:val="00937898"/>
    <w:rsid w:val="00941870"/>
    <w:rsid w:val="009422D6"/>
    <w:rsid w:val="009428C6"/>
    <w:rsid w:val="00944275"/>
    <w:rsid w:val="0094563F"/>
    <w:rsid w:val="00946B72"/>
    <w:rsid w:val="0094788D"/>
    <w:rsid w:val="00947F04"/>
    <w:rsid w:val="00947F33"/>
    <w:rsid w:val="00955892"/>
    <w:rsid w:val="009564DF"/>
    <w:rsid w:val="00957EC4"/>
    <w:rsid w:val="00957FAD"/>
    <w:rsid w:val="00960521"/>
    <w:rsid w:val="00960AC2"/>
    <w:rsid w:val="00960F53"/>
    <w:rsid w:val="00961B8D"/>
    <w:rsid w:val="00961F3D"/>
    <w:rsid w:val="00962EDB"/>
    <w:rsid w:val="00963CFE"/>
    <w:rsid w:val="00965D54"/>
    <w:rsid w:val="00966739"/>
    <w:rsid w:val="00967462"/>
    <w:rsid w:val="00970160"/>
    <w:rsid w:val="009705F7"/>
    <w:rsid w:val="00972489"/>
    <w:rsid w:val="00973BA1"/>
    <w:rsid w:val="00974428"/>
    <w:rsid w:val="00974EB2"/>
    <w:rsid w:val="009756BD"/>
    <w:rsid w:val="00980B4E"/>
    <w:rsid w:val="00981D3F"/>
    <w:rsid w:val="00982A62"/>
    <w:rsid w:val="00983F7C"/>
    <w:rsid w:val="00984462"/>
    <w:rsid w:val="00986A7D"/>
    <w:rsid w:val="009873D1"/>
    <w:rsid w:val="009877F1"/>
    <w:rsid w:val="009908E3"/>
    <w:rsid w:val="009914FE"/>
    <w:rsid w:val="0099284D"/>
    <w:rsid w:val="00992B2F"/>
    <w:rsid w:val="0099363E"/>
    <w:rsid w:val="00994725"/>
    <w:rsid w:val="00994BFA"/>
    <w:rsid w:val="009954F0"/>
    <w:rsid w:val="00995646"/>
    <w:rsid w:val="00996061"/>
    <w:rsid w:val="009A0E35"/>
    <w:rsid w:val="009A0FC5"/>
    <w:rsid w:val="009A471F"/>
    <w:rsid w:val="009A4F78"/>
    <w:rsid w:val="009A5AB1"/>
    <w:rsid w:val="009A5F80"/>
    <w:rsid w:val="009A639C"/>
    <w:rsid w:val="009A6637"/>
    <w:rsid w:val="009A6C04"/>
    <w:rsid w:val="009B26F7"/>
    <w:rsid w:val="009B34E4"/>
    <w:rsid w:val="009B5EA9"/>
    <w:rsid w:val="009B6D38"/>
    <w:rsid w:val="009C1490"/>
    <w:rsid w:val="009C155D"/>
    <w:rsid w:val="009C25D1"/>
    <w:rsid w:val="009C4019"/>
    <w:rsid w:val="009D041B"/>
    <w:rsid w:val="009D1980"/>
    <w:rsid w:val="009D3245"/>
    <w:rsid w:val="009D3BEF"/>
    <w:rsid w:val="009D5D6E"/>
    <w:rsid w:val="009D612C"/>
    <w:rsid w:val="009D6ED6"/>
    <w:rsid w:val="009D70FC"/>
    <w:rsid w:val="009D7730"/>
    <w:rsid w:val="009D7DB7"/>
    <w:rsid w:val="009E0250"/>
    <w:rsid w:val="009E1C8E"/>
    <w:rsid w:val="009E23DC"/>
    <w:rsid w:val="009E2793"/>
    <w:rsid w:val="009E2BC0"/>
    <w:rsid w:val="009E483A"/>
    <w:rsid w:val="009E500D"/>
    <w:rsid w:val="009E6181"/>
    <w:rsid w:val="009F0D10"/>
    <w:rsid w:val="009F207A"/>
    <w:rsid w:val="009F2E88"/>
    <w:rsid w:val="009F44F3"/>
    <w:rsid w:val="009F476E"/>
    <w:rsid w:val="009F47DF"/>
    <w:rsid w:val="009F5BC4"/>
    <w:rsid w:val="009F6A4E"/>
    <w:rsid w:val="00A00402"/>
    <w:rsid w:val="00A008A2"/>
    <w:rsid w:val="00A00C50"/>
    <w:rsid w:val="00A0157B"/>
    <w:rsid w:val="00A02085"/>
    <w:rsid w:val="00A0242E"/>
    <w:rsid w:val="00A02C89"/>
    <w:rsid w:val="00A02FD9"/>
    <w:rsid w:val="00A0321E"/>
    <w:rsid w:val="00A03BC3"/>
    <w:rsid w:val="00A040B3"/>
    <w:rsid w:val="00A06219"/>
    <w:rsid w:val="00A11466"/>
    <w:rsid w:val="00A1376D"/>
    <w:rsid w:val="00A1443A"/>
    <w:rsid w:val="00A14B68"/>
    <w:rsid w:val="00A16166"/>
    <w:rsid w:val="00A16416"/>
    <w:rsid w:val="00A16B70"/>
    <w:rsid w:val="00A16BBD"/>
    <w:rsid w:val="00A17147"/>
    <w:rsid w:val="00A174A0"/>
    <w:rsid w:val="00A17886"/>
    <w:rsid w:val="00A21B30"/>
    <w:rsid w:val="00A21F72"/>
    <w:rsid w:val="00A22656"/>
    <w:rsid w:val="00A2315C"/>
    <w:rsid w:val="00A24752"/>
    <w:rsid w:val="00A24CAA"/>
    <w:rsid w:val="00A2524B"/>
    <w:rsid w:val="00A27ABC"/>
    <w:rsid w:val="00A30E48"/>
    <w:rsid w:val="00A31D79"/>
    <w:rsid w:val="00A32C04"/>
    <w:rsid w:val="00A33BD3"/>
    <w:rsid w:val="00A34484"/>
    <w:rsid w:val="00A35BD9"/>
    <w:rsid w:val="00A370AD"/>
    <w:rsid w:val="00A371DB"/>
    <w:rsid w:val="00A37CD8"/>
    <w:rsid w:val="00A40326"/>
    <w:rsid w:val="00A4303A"/>
    <w:rsid w:val="00A4373F"/>
    <w:rsid w:val="00A442EF"/>
    <w:rsid w:val="00A44508"/>
    <w:rsid w:val="00A455DD"/>
    <w:rsid w:val="00A50C96"/>
    <w:rsid w:val="00A51E88"/>
    <w:rsid w:val="00A549ED"/>
    <w:rsid w:val="00A54C31"/>
    <w:rsid w:val="00A55E10"/>
    <w:rsid w:val="00A5664B"/>
    <w:rsid w:val="00A573C0"/>
    <w:rsid w:val="00A60963"/>
    <w:rsid w:val="00A61837"/>
    <w:rsid w:val="00A62A17"/>
    <w:rsid w:val="00A6374F"/>
    <w:rsid w:val="00A65FB7"/>
    <w:rsid w:val="00A710C6"/>
    <w:rsid w:val="00A71439"/>
    <w:rsid w:val="00A7157F"/>
    <w:rsid w:val="00A71ADA"/>
    <w:rsid w:val="00A72D9D"/>
    <w:rsid w:val="00A72D9E"/>
    <w:rsid w:val="00A7394A"/>
    <w:rsid w:val="00A739DC"/>
    <w:rsid w:val="00A7719C"/>
    <w:rsid w:val="00A77F49"/>
    <w:rsid w:val="00A83BEC"/>
    <w:rsid w:val="00A83D17"/>
    <w:rsid w:val="00A83ED6"/>
    <w:rsid w:val="00A84086"/>
    <w:rsid w:val="00A847B9"/>
    <w:rsid w:val="00A86603"/>
    <w:rsid w:val="00A870EB"/>
    <w:rsid w:val="00A87366"/>
    <w:rsid w:val="00A923DF"/>
    <w:rsid w:val="00A93EA1"/>
    <w:rsid w:val="00A955BD"/>
    <w:rsid w:val="00A97583"/>
    <w:rsid w:val="00A97AAC"/>
    <w:rsid w:val="00A97EE4"/>
    <w:rsid w:val="00AA03F6"/>
    <w:rsid w:val="00AA0CC0"/>
    <w:rsid w:val="00AA0DAE"/>
    <w:rsid w:val="00AA3D33"/>
    <w:rsid w:val="00AA4243"/>
    <w:rsid w:val="00AA4288"/>
    <w:rsid w:val="00AA6756"/>
    <w:rsid w:val="00AB0881"/>
    <w:rsid w:val="00AB5721"/>
    <w:rsid w:val="00AB5D70"/>
    <w:rsid w:val="00AB5FBE"/>
    <w:rsid w:val="00AB7E13"/>
    <w:rsid w:val="00AC1DED"/>
    <w:rsid w:val="00AC23F1"/>
    <w:rsid w:val="00AC2A53"/>
    <w:rsid w:val="00AC2B72"/>
    <w:rsid w:val="00AC33B2"/>
    <w:rsid w:val="00AC4896"/>
    <w:rsid w:val="00AC5A5C"/>
    <w:rsid w:val="00AC64DA"/>
    <w:rsid w:val="00AC7871"/>
    <w:rsid w:val="00AD0C09"/>
    <w:rsid w:val="00AD20DC"/>
    <w:rsid w:val="00AD2516"/>
    <w:rsid w:val="00AD4434"/>
    <w:rsid w:val="00AD4AE1"/>
    <w:rsid w:val="00AD7737"/>
    <w:rsid w:val="00AD7E2C"/>
    <w:rsid w:val="00AE0194"/>
    <w:rsid w:val="00AE3C9B"/>
    <w:rsid w:val="00AE4164"/>
    <w:rsid w:val="00AE4495"/>
    <w:rsid w:val="00AF14B1"/>
    <w:rsid w:val="00AF26CF"/>
    <w:rsid w:val="00AF2D81"/>
    <w:rsid w:val="00AF3028"/>
    <w:rsid w:val="00AF3370"/>
    <w:rsid w:val="00AF3CF0"/>
    <w:rsid w:val="00AF5C00"/>
    <w:rsid w:val="00AF5CE1"/>
    <w:rsid w:val="00AF5D4B"/>
    <w:rsid w:val="00AF6A40"/>
    <w:rsid w:val="00AF7676"/>
    <w:rsid w:val="00AF7990"/>
    <w:rsid w:val="00B00997"/>
    <w:rsid w:val="00B0137A"/>
    <w:rsid w:val="00B02B85"/>
    <w:rsid w:val="00B04E31"/>
    <w:rsid w:val="00B051E7"/>
    <w:rsid w:val="00B05436"/>
    <w:rsid w:val="00B07794"/>
    <w:rsid w:val="00B1092E"/>
    <w:rsid w:val="00B11BAD"/>
    <w:rsid w:val="00B129A6"/>
    <w:rsid w:val="00B144A5"/>
    <w:rsid w:val="00B14C42"/>
    <w:rsid w:val="00B15097"/>
    <w:rsid w:val="00B16692"/>
    <w:rsid w:val="00B20580"/>
    <w:rsid w:val="00B20ACF"/>
    <w:rsid w:val="00B2154B"/>
    <w:rsid w:val="00B217F1"/>
    <w:rsid w:val="00B21C01"/>
    <w:rsid w:val="00B2448B"/>
    <w:rsid w:val="00B24B4D"/>
    <w:rsid w:val="00B27541"/>
    <w:rsid w:val="00B30F65"/>
    <w:rsid w:val="00B3101E"/>
    <w:rsid w:val="00B32A59"/>
    <w:rsid w:val="00B35F7B"/>
    <w:rsid w:val="00B373E1"/>
    <w:rsid w:val="00B42649"/>
    <w:rsid w:val="00B42A8A"/>
    <w:rsid w:val="00B438E1"/>
    <w:rsid w:val="00B43B0A"/>
    <w:rsid w:val="00B473DE"/>
    <w:rsid w:val="00B47801"/>
    <w:rsid w:val="00B52F42"/>
    <w:rsid w:val="00B539D7"/>
    <w:rsid w:val="00B55434"/>
    <w:rsid w:val="00B606E6"/>
    <w:rsid w:val="00B61A25"/>
    <w:rsid w:val="00B6236A"/>
    <w:rsid w:val="00B64B48"/>
    <w:rsid w:val="00B64E8F"/>
    <w:rsid w:val="00B66BEA"/>
    <w:rsid w:val="00B71076"/>
    <w:rsid w:val="00B711AB"/>
    <w:rsid w:val="00B71D90"/>
    <w:rsid w:val="00B72DB0"/>
    <w:rsid w:val="00B72E22"/>
    <w:rsid w:val="00B740D4"/>
    <w:rsid w:val="00B771FF"/>
    <w:rsid w:val="00B777E3"/>
    <w:rsid w:val="00B814DA"/>
    <w:rsid w:val="00B819EF"/>
    <w:rsid w:val="00B90F35"/>
    <w:rsid w:val="00B926DF"/>
    <w:rsid w:val="00B929C7"/>
    <w:rsid w:val="00B9301D"/>
    <w:rsid w:val="00B943C9"/>
    <w:rsid w:val="00B9758E"/>
    <w:rsid w:val="00B97B7F"/>
    <w:rsid w:val="00B97DCB"/>
    <w:rsid w:val="00BA2C09"/>
    <w:rsid w:val="00BA2D5B"/>
    <w:rsid w:val="00BA3A2B"/>
    <w:rsid w:val="00BA4D24"/>
    <w:rsid w:val="00BA61BA"/>
    <w:rsid w:val="00BB012D"/>
    <w:rsid w:val="00BB07B6"/>
    <w:rsid w:val="00BB0C18"/>
    <w:rsid w:val="00BB103E"/>
    <w:rsid w:val="00BB14BE"/>
    <w:rsid w:val="00BB17EF"/>
    <w:rsid w:val="00BB183C"/>
    <w:rsid w:val="00BB2068"/>
    <w:rsid w:val="00BB7CA3"/>
    <w:rsid w:val="00BC075A"/>
    <w:rsid w:val="00BC11AF"/>
    <w:rsid w:val="00BC137E"/>
    <w:rsid w:val="00BC3F50"/>
    <w:rsid w:val="00BC6738"/>
    <w:rsid w:val="00BC68C0"/>
    <w:rsid w:val="00BC6E0B"/>
    <w:rsid w:val="00BC7CD5"/>
    <w:rsid w:val="00BC7D6B"/>
    <w:rsid w:val="00BC7DE4"/>
    <w:rsid w:val="00BD3CC6"/>
    <w:rsid w:val="00BD4D97"/>
    <w:rsid w:val="00BD67F7"/>
    <w:rsid w:val="00BD6F04"/>
    <w:rsid w:val="00BD6FF4"/>
    <w:rsid w:val="00BD72BF"/>
    <w:rsid w:val="00BE04C9"/>
    <w:rsid w:val="00BE06BF"/>
    <w:rsid w:val="00BE0B1E"/>
    <w:rsid w:val="00BE0ECD"/>
    <w:rsid w:val="00BE1FE9"/>
    <w:rsid w:val="00BE202C"/>
    <w:rsid w:val="00BE421D"/>
    <w:rsid w:val="00BE7847"/>
    <w:rsid w:val="00BE7CEC"/>
    <w:rsid w:val="00BF0EAC"/>
    <w:rsid w:val="00BF1756"/>
    <w:rsid w:val="00BF34CC"/>
    <w:rsid w:val="00BF3D16"/>
    <w:rsid w:val="00BF602D"/>
    <w:rsid w:val="00BF65CA"/>
    <w:rsid w:val="00C00F6E"/>
    <w:rsid w:val="00C01C22"/>
    <w:rsid w:val="00C0228D"/>
    <w:rsid w:val="00C02F89"/>
    <w:rsid w:val="00C03181"/>
    <w:rsid w:val="00C03FBC"/>
    <w:rsid w:val="00C05798"/>
    <w:rsid w:val="00C05CAC"/>
    <w:rsid w:val="00C065F4"/>
    <w:rsid w:val="00C0726C"/>
    <w:rsid w:val="00C07ED9"/>
    <w:rsid w:val="00C10D3F"/>
    <w:rsid w:val="00C146ED"/>
    <w:rsid w:val="00C14ADE"/>
    <w:rsid w:val="00C14C82"/>
    <w:rsid w:val="00C168D7"/>
    <w:rsid w:val="00C16F15"/>
    <w:rsid w:val="00C1750E"/>
    <w:rsid w:val="00C17B89"/>
    <w:rsid w:val="00C203AD"/>
    <w:rsid w:val="00C229F5"/>
    <w:rsid w:val="00C242C8"/>
    <w:rsid w:val="00C25479"/>
    <w:rsid w:val="00C2563F"/>
    <w:rsid w:val="00C25662"/>
    <w:rsid w:val="00C31D79"/>
    <w:rsid w:val="00C3292D"/>
    <w:rsid w:val="00C3327D"/>
    <w:rsid w:val="00C3335A"/>
    <w:rsid w:val="00C33371"/>
    <w:rsid w:val="00C33685"/>
    <w:rsid w:val="00C33D65"/>
    <w:rsid w:val="00C33FCD"/>
    <w:rsid w:val="00C35098"/>
    <w:rsid w:val="00C35D89"/>
    <w:rsid w:val="00C37980"/>
    <w:rsid w:val="00C4010A"/>
    <w:rsid w:val="00C41210"/>
    <w:rsid w:val="00C41C25"/>
    <w:rsid w:val="00C426A2"/>
    <w:rsid w:val="00C431A1"/>
    <w:rsid w:val="00C43B90"/>
    <w:rsid w:val="00C44106"/>
    <w:rsid w:val="00C44B65"/>
    <w:rsid w:val="00C44B88"/>
    <w:rsid w:val="00C456BE"/>
    <w:rsid w:val="00C461DA"/>
    <w:rsid w:val="00C464AB"/>
    <w:rsid w:val="00C50689"/>
    <w:rsid w:val="00C51C31"/>
    <w:rsid w:val="00C5223F"/>
    <w:rsid w:val="00C52E5D"/>
    <w:rsid w:val="00C53CA0"/>
    <w:rsid w:val="00C56900"/>
    <w:rsid w:val="00C56F8A"/>
    <w:rsid w:val="00C57880"/>
    <w:rsid w:val="00C60611"/>
    <w:rsid w:val="00C6153A"/>
    <w:rsid w:val="00C62406"/>
    <w:rsid w:val="00C64678"/>
    <w:rsid w:val="00C64CF9"/>
    <w:rsid w:val="00C70835"/>
    <w:rsid w:val="00C718FC"/>
    <w:rsid w:val="00C73723"/>
    <w:rsid w:val="00C7444C"/>
    <w:rsid w:val="00C7452B"/>
    <w:rsid w:val="00C7462D"/>
    <w:rsid w:val="00C7479E"/>
    <w:rsid w:val="00C74FF7"/>
    <w:rsid w:val="00C7642C"/>
    <w:rsid w:val="00C7751D"/>
    <w:rsid w:val="00C80198"/>
    <w:rsid w:val="00C81726"/>
    <w:rsid w:val="00C819A9"/>
    <w:rsid w:val="00C81E45"/>
    <w:rsid w:val="00C82BD8"/>
    <w:rsid w:val="00C830BD"/>
    <w:rsid w:val="00C84EE1"/>
    <w:rsid w:val="00C85BA4"/>
    <w:rsid w:val="00C87B5C"/>
    <w:rsid w:val="00C93DAC"/>
    <w:rsid w:val="00C93E90"/>
    <w:rsid w:val="00C940E8"/>
    <w:rsid w:val="00C9726D"/>
    <w:rsid w:val="00CA24EA"/>
    <w:rsid w:val="00CA27E9"/>
    <w:rsid w:val="00CA36F6"/>
    <w:rsid w:val="00CA41F9"/>
    <w:rsid w:val="00CA4649"/>
    <w:rsid w:val="00CA5BCF"/>
    <w:rsid w:val="00CA78BB"/>
    <w:rsid w:val="00CB2330"/>
    <w:rsid w:val="00CB5E8C"/>
    <w:rsid w:val="00CB6C93"/>
    <w:rsid w:val="00CC0CBB"/>
    <w:rsid w:val="00CC16B0"/>
    <w:rsid w:val="00CC16C2"/>
    <w:rsid w:val="00CC4C90"/>
    <w:rsid w:val="00CC4D35"/>
    <w:rsid w:val="00CC6348"/>
    <w:rsid w:val="00CC6558"/>
    <w:rsid w:val="00CC727D"/>
    <w:rsid w:val="00CD003F"/>
    <w:rsid w:val="00CD08EA"/>
    <w:rsid w:val="00CD2293"/>
    <w:rsid w:val="00CD27A1"/>
    <w:rsid w:val="00CD4C21"/>
    <w:rsid w:val="00CD7D95"/>
    <w:rsid w:val="00CE0EB7"/>
    <w:rsid w:val="00CE1B29"/>
    <w:rsid w:val="00CE2A09"/>
    <w:rsid w:val="00CE2B29"/>
    <w:rsid w:val="00CE544A"/>
    <w:rsid w:val="00CE593B"/>
    <w:rsid w:val="00CE629C"/>
    <w:rsid w:val="00CE699C"/>
    <w:rsid w:val="00CE6B18"/>
    <w:rsid w:val="00CE6E86"/>
    <w:rsid w:val="00CE727D"/>
    <w:rsid w:val="00CE7EE8"/>
    <w:rsid w:val="00CF00EE"/>
    <w:rsid w:val="00CF08C9"/>
    <w:rsid w:val="00CF25DD"/>
    <w:rsid w:val="00CF270B"/>
    <w:rsid w:val="00CF443C"/>
    <w:rsid w:val="00CF474E"/>
    <w:rsid w:val="00CF4B89"/>
    <w:rsid w:val="00CF4C52"/>
    <w:rsid w:val="00CF61D6"/>
    <w:rsid w:val="00CF62AF"/>
    <w:rsid w:val="00CF7E5D"/>
    <w:rsid w:val="00D00233"/>
    <w:rsid w:val="00D00338"/>
    <w:rsid w:val="00D0141E"/>
    <w:rsid w:val="00D01849"/>
    <w:rsid w:val="00D02CD7"/>
    <w:rsid w:val="00D03421"/>
    <w:rsid w:val="00D042D1"/>
    <w:rsid w:val="00D04E3B"/>
    <w:rsid w:val="00D054B1"/>
    <w:rsid w:val="00D05B9B"/>
    <w:rsid w:val="00D05BD8"/>
    <w:rsid w:val="00D0624D"/>
    <w:rsid w:val="00D1078F"/>
    <w:rsid w:val="00D11F2D"/>
    <w:rsid w:val="00D13C33"/>
    <w:rsid w:val="00D15596"/>
    <w:rsid w:val="00D161C9"/>
    <w:rsid w:val="00D20A4A"/>
    <w:rsid w:val="00D25E15"/>
    <w:rsid w:val="00D264F8"/>
    <w:rsid w:val="00D27EBF"/>
    <w:rsid w:val="00D31312"/>
    <w:rsid w:val="00D34765"/>
    <w:rsid w:val="00D34EED"/>
    <w:rsid w:val="00D36552"/>
    <w:rsid w:val="00D37098"/>
    <w:rsid w:val="00D3730C"/>
    <w:rsid w:val="00D411FC"/>
    <w:rsid w:val="00D44628"/>
    <w:rsid w:val="00D45E23"/>
    <w:rsid w:val="00D468D0"/>
    <w:rsid w:val="00D50B77"/>
    <w:rsid w:val="00D511A8"/>
    <w:rsid w:val="00D5172F"/>
    <w:rsid w:val="00D53A77"/>
    <w:rsid w:val="00D53BE7"/>
    <w:rsid w:val="00D54326"/>
    <w:rsid w:val="00D562DE"/>
    <w:rsid w:val="00D565A7"/>
    <w:rsid w:val="00D56C6A"/>
    <w:rsid w:val="00D56EF6"/>
    <w:rsid w:val="00D61011"/>
    <w:rsid w:val="00D61D4C"/>
    <w:rsid w:val="00D629DC"/>
    <w:rsid w:val="00D62A79"/>
    <w:rsid w:val="00D62AE4"/>
    <w:rsid w:val="00D62BC5"/>
    <w:rsid w:val="00D63DDA"/>
    <w:rsid w:val="00D645CA"/>
    <w:rsid w:val="00D654DE"/>
    <w:rsid w:val="00D65910"/>
    <w:rsid w:val="00D66CE2"/>
    <w:rsid w:val="00D711E6"/>
    <w:rsid w:val="00D7216C"/>
    <w:rsid w:val="00D72C0E"/>
    <w:rsid w:val="00D72DF7"/>
    <w:rsid w:val="00D74603"/>
    <w:rsid w:val="00D748E2"/>
    <w:rsid w:val="00D75086"/>
    <w:rsid w:val="00D8004F"/>
    <w:rsid w:val="00D82ECC"/>
    <w:rsid w:val="00D858EC"/>
    <w:rsid w:val="00D867BF"/>
    <w:rsid w:val="00D86B2A"/>
    <w:rsid w:val="00D86DB5"/>
    <w:rsid w:val="00D86F9E"/>
    <w:rsid w:val="00D908ED"/>
    <w:rsid w:val="00D93AB4"/>
    <w:rsid w:val="00D9434B"/>
    <w:rsid w:val="00D97D9D"/>
    <w:rsid w:val="00DA017E"/>
    <w:rsid w:val="00DA05D8"/>
    <w:rsid w:val="00DA10CE"/>
    <w:rsid w:val="00DA412B"/>
    <w:rsid w:val="00DA4295"/>
    <w:rsid w:val="00DA7D94"/>
    <w:rsid w:val="00DB012C"/>
    <w:rsid w:val="00DB3F6D"/>
    <w:rsid w:val="00DB557A"/>
    <w:rsid w:val="00DB66BD"/>
    <w:rsid w:val="00DB71F8"/>
    <w:rsid w:val="00DB7B0D"/>
    <w:rsid w:val="00DB7D6E"/>
    <w:rsid w:val="00DC08A6"/>
    <w:rsid w:val="00DC0FC5"/>
    <w:rsid w:val="00DC2EE4"/>
    <w:rsid w:val="00DC4371"/>
    <w:rsid w:val="00DC507B"/>
    <w:rsid w:val="00DC7694"/>
    <w:rsid w:val="00DC7E56"/>
    <w:rsid w:val="00DD1108"/>
    <w:rsid w:val="00DD20E0"/>
    <w:rsid w:val="00DD22A5"/>
    <w:rsid w:val="00DD3346"/>
    <w:rsid w:val="00DD377B"/>
    <w:rsid w:val="00DD495E"/>
    <w:rsid w:val="00DD55B5"/>
    <w:rsid w:val="00DD6D9B"/>
    <w:rsid w:val="00DE07BA"/>
    <w:rsid w:val="00DE091F"/>
    <w:rsid w:val="00DE1208"/>
    <w:rsid w:val="00DE1B00"/>
    <w:rsid w:val="00DE26A1"/>
    <w:rsid w:val="00DE41CF"/>
    <w:rsid w:val="00DE4DD8"/>
    <w:rsid w:val="00DE6B97"/>
    <w:rsid w:val="00DF0738"/>
    <w:rsid w:val="00DF1370"/>
    <w:rsid w:val="00DF2151"/>
    <w:rsid w:val="00DF376B"/>
    <w:rsid w:val="00DF3CE9"/>
    <w:rsid w:val="00DF4530"/>
    <w:rsid w:val="00DF55A5"/>
    <w:rsid w:val="00DF5927"/>
    <w:rsid w:val="00E00096"/>
    <w:rsid w:val="00E00B97"/>
    <w:rsid w:val="00E00E8A"/>
    <w:rsid w:val="00E01EF4"/>
    <w:rsid w:val="00E02F45"/>
    <w:rsid w:val="00E03033"/>
    <w:rsid w:val="00E03509"/>
    <w:rsid w:val="00E03A33"/>
    <w:rsid w:val="00E04895"/>
    <w:rsid w:val="00E05E22"/>
    <w:rsid w:val="00E06862"/>
    <w:rsid w:val="00E07318"/>
    <w:rsid w:val="00E07A9E"/>
    <w:rsid w:val="00E07D8B"/>
    <w:rsid w:val="00E105C8"/>
    <w:rsid w:val="00E10C5F"/>
    <w:rsid w:val="00E11A0E"/>
    <w:rsid w:val="00E126F3"/>
    <w:rsid w:val="00E16EA7"/>
    <w:rsid w:val="00E17033"/>
    <w:rsid w:val="00E17E69"/>
    <w:rsid w:val="00E2052F"/>
    <w:rsid w:val="00E21B98"/>
    <w:rsid w:val="00E21F22"/>
    <w:rsid w:val="00E25D5C"/>
    <w:rsid w:val="00E25EE6"/>
    <w:rsid w:val="00E325CD"/>
    <w:rsid w:val="00E32D52"/>
    <w:rsid w:val="00E33CE8"/>
    <w:rsid w:val="00E33EEB"/>
    <w:rsid w:val="00E36E98"/>
    <w:rsid w:val="00E372E2"/>
    <w:rsid w:val="00E3791E"/>
    <w:rsid w:val="00E4120F"/>
    <w:rsid w:val="00E41591"/>
    <w:rsid w:val="00E42C5D"/>
    <w:rsid w:val="00E431B4"/>
    <w:rsid w:val="00E45F95"/>
    <w:rsid w:val="00E474E9"/>
    <w:rsid w:val="00E5350B"/>
    <w:rsid w:val="00E5553F"/>
    <w:rsid w:val="00E55C02"/>
    <w:rsid w:val="00E602D2"/>
    <w:rsid w:val="00E60A1C"/>
    <w:rsid w:val="00E6198E"/>
    <w:rsid w:val="00E62CF8"/>
    <w:rsid w:val="00E63939"/>
    <w:rsid w:val="00E63BB3"/>
    <w:rsid w:val="00E640E8"/>
    <w:rsid w:val="00E64F4B"/>
    <w:rsid w:val="00E65658"/>
    <w:rsid w:val="00E65777"/>
    <w:rsid w:val="00E66582"/>
    <w:rsid w:val="00E667CE"/>
    <w:rsid w:val="00E66991"/>
    <w:rsid w:val="00E70295"/>
    <w:rsid w:val="00E70469"/>
    <w:rsid w:val="00E7173E"/>
    <w:rsid w:val="00E741E8"/>
    <w:rsid w:val="00E74D1E"/>
    <w:rsid w:val="00E75578"/>
    <w:rsid w:val="00E76165"/>
    <w:rsid w:val="00E779EE"/>
    <w:rsid w:val="00E80E83"/>
    <w:rsid w:val="00E83D04"/>
    <w:rsid w:val="00E84035"/>
    <w:rsid w:val="00E84785"/>
    <w:rsid w:val="00E84C02"/>
    <w:rsid w:val="00E851BA"/>
    <w:rsid w:val="00E86374"/>
    <w:rsid w:val="00E9010C"/>
    <w:rsid w:val="00E90116"/>
    <w:rsid w:val="00E90C6D"/>
    <w:rsid w:val="00E92480"/>
    <w:rsid w:val="00E94AA8"/>
    <w:rsid w:val="00E94EC8"/>
    <w:rsid w:val="00E95C62"/>
    <w:rsid w:val="00E96BF2"/>
    <w:rsid w:val="00EA0556"/>
    <w:rsid w:val="00EA17B3"/>
    <w:rsid w:val="00EA2A3A"/>
    <w:rsid w:val="00EA6075"/>
    <w:rsid w:val="00EA6726"/>
    <w:rsid w:val="00EB32D7"/>
    <w:rsid w:val="00EB3856"/>
    <w:rsid w:val="00EB553D"/>
    <w:rsid w:val="00EB6AEE"/>
    <w:rsid w:val="00EC28BC"/>
    <w:rsid w:val="00EC2FA2"/>
    <w:rsid w:val="00EC364D"/>
    <w:rsid w:val="00EC5277"/>
    <w:rsid w:val="00EC54B9"/>
    <w:rsid w:val="00EC5FF5"/>
    <w:rsid w:val="00EC6250"/>
    <w:rsid w:val="00EC6D15"/>
    <w:rsid w:val="00EC77E2"/>
    <w:rsid w:val="00ED153E"/>
    <w:rsid w:val="00ED32F3"/>
    <w:rsid w:val="00ED3713"/>
    <w:rsid w:val="00ED3B70"/>
    <w:rsid w:val="00ED4435"/>
    <w:rsid w:val="00ED6E3A"/>
    <w:rsid w:val="00ED7597"/>
    <w:rsid w:val="00EE3161"/>
    <w:rsid w:val="00EE3BF5"/>
    <w:rsid w:val="00EE4525"/>
    <w:rsid w:val="00EE4C49"/>
    <w:rsid w:val="00EE4E3F"/>
    <w:rsid w:val="00EE5871"/>
    <w:rsid w:val="00EE7321"/>
    <w:rsid w:val="00EF0239"/>
    <w:rsid w:val="00EF0607"/>
    <w:rsid w:val="00EF1B24"/>
    <w:rsid w:val="00EF256F"/>
    <w:rsid w:val="00EF323A"/>
    <w:rsid w:val="00EF3D7A"/>
    <w:rsid w:val="00EF3F5C"/>
    <w:rsid w:val="00EF475F"/>
    <w:rsid w:val="00EF7EAE"/>
    <w:rsid w:val="00F01F23"/>
    <w:rsid w:val="00F02A72"/>
    <w:rsid w:val="00F02CAB"/>
    <w:rsid w:val="00F03AD6"/>
    <w:rsid w:val="00F05274"/>
    <w:rsid w:val="00F05916"/>
    <w:rsid w:val="00F0740B"/>
    <w:rsid w:val="00F07535"/>
    <w:rsid w:val="00F100B8"/>
    <w:rsid w:val="00F110DC"/>
    <w:rsid w:val="00F127D1"/>
    <w:rsid w:val="00F1283B"/>
    <w:rsid w:val="00F12B25"/>
    <w:rsid w:val="00F131B9"/>
    <w:rsid w:val="00F15E90"/>
    <w:rsid w:val="00F16149"/>
    <w:rsid w:val="00F16A2B"/>
    <w:rsid w:val="00F174E4"/>
    <w:rsid w:val="00F2043C"/>
    <w:rsid w:val="00F22939"/>
    <w:rsid w:val="00F23CE6"/>
    <w:rsid w:val="00F26063"/>
    <w:rsid w:val="00F263B2"/>
    <w:rsid w:val="00F270A2"/>
    <w:rsid w:val="00F3400B"/>
    <w:rsid w:val="00F359C8"/>
    <w:rsid w:val="00F35FDC"/>
    <w:rsid w:val="00F4128A"/>
    <w:rsid w:val="00F4366E"/>
    <w:rsid w:val="00F4477A"/>
    <w:rsid w:val="00F45D84"/>
    <w:rsid w:val="00F54C0C"/>
    <w:rsid w:val="00F56293"/>
    <w:rsid w:val="00F57101"/>
    <w:rsid w:val="00F57E3E"/>
    <w:rsid w:val="00F6012B"/>
    <w:rsid w:val="00F6076B"/>
    <w:rsid w:val="00F61478"/>
    <w:rsid w:val="00F61802"/>
    <w:rsid w:val="00F63FFD"/>
    <w:rsid w:val="00F640B2"/>
    <w:rsid w:val="00F65898"/>
    <w:rsid w:val="00F73BA2"/>
    <w:rsid w:val="00F74657"/>
    <w:rsid w:val="00F75723"/>
    <w:rsid w:val="00F772FB"/>
    <w:rsid w:val="00F80157"/>
    <w:rsid w:val="00F8192B"/>
    <w:rsid w:val="00F82DED"/>
    <w:rsid w:val="00F83871"/>
    <w:rsid w:val="00F84BB1"/>
    <w:rsid w:val="00F85B60"/>
    <w:rsid w:val="00F865F9"/>
    <w:rsid w:val="00F8783B"/>
    <w:rsid w:val="00F87EDE"/>
    <w:rsid w:val="00F91485"/>
    <w:rsid w:val="00F91777"/>
    <w:rsid w:val="00F91E91"/>
    <w:rsid w:val="00F9200C"/>
    <w:rsid w:val="00F94858"/>
    <w:rsid w:val="00F94DC8"/>
    <w:rsid w:val="00F95CBF"/>
    <w:rsid w:val="00F95D86"/>
    <w:rsid w:val="00F9640E"/>
    <w:rsid w:val="00F97514"/>
    <w:rsid w:val="00F97B8C"/>
    <w:rsid w:val="00FA0022"/>
    <w:rsid w:val="00FA0C07"/>
    <w:rsid w:val="00FA1060"/>
    <w:rsid w:val="00FA2803"/>
    <w:rsid w:val="00FA360A"/>
    <w:rsid w:val="00FA4D53"/>
    <w:rsid w:val="00FA562C"/>
    <w:rsid w:val="00FA5C86"/>
    <w:rsid w:val="00FA5F5C"/>
    <w:rsid w:val="00FA6866"/>
    <w:rsid w:val="00FA6DC1"/>
    <w:rsid w:val="00FA7D83"/>
    <w:rsid w:val="00FA7E28"/>
    <w:rsid w:val="00FB11D1"/>
    <w:rsid w:val="00FB271D"/>
    <w:rsid w:val="00FB636A"/>
    <w:rsid w:val="00FB7871"/>
    <w:rsid w:val="00FB7FBE"/>
    <w:rsid w:val="00FC017F"/>
    <w:rsid w:val="00FC1BCD"/>
    <w:rsid w:val="00FC4AD7"/>
    <w:rsid w:val="00FC7F63"/>
    <w:rsid w:val="00FD0046"/>
    <w:rsid w:val="00FD022D"/>
    <w:rsid w:val="00FD0432"/>
    <w:rsid w:val="00FD1405"/>
    <w:rsid w:val="00FD2A0D"/>
    <w:rsid w:val="00FD4238"/>
    <w:rsid w:val="00FD5C3C"/>
    <w:rsid w:val="00FD65CA"/>
    <w:rsid w:val="00FD6D77"/>
    <w:rsid w:val="00FD7A50"/>
    <w:rsid w:val="00FE0D31"/>
    <w:rsid w:val="00FE0FD5"/>
    <w:rsid w:val="00FE26AE"/>
    <w:rsid w:val="00FE5494"/>
    <w:rsid w:val="00FF1C75"/>
    <w:rsid w:val="00FF2E45"/>
    <w:rsid w:val="00FF3F54"/>
    <w:rsid w:val="00FF5013"/>
    <w:rsid w:val="00FF525F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544BB2"/>
  <w15:docId w15:val="{3FF41A66-BDDC-4DF1-BD16-3475CC65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76B"/>
    <w:pPr>
      <w:spacing w:before="120" w:after="120"/>
      <w:jc w:val="both"/>
    </w:pPr>
    <w:rPr>
      <w:sz w:val="22"/>
      <w:szCs w:val="24"/>
    </w:rPr>
  </w:style>
  <w:style w:type="paragraph" w:styleId="Heading1">
    <w:name w:val="heading 1"/>
    <w:basedOn w:val="Heading"/>
    <w:next w:val="BodyText"/>
    <w:qFormat/>
    <w:rsid w:val="00DA05D8"/>
    <w:pPr>
      <w:keepNext/>
      <w:numPr>
        <w:numId w:val="3"/>
      </w:numPr>
      <w:outlineLvl w:val="0"/>
    </w:pPr>
    <w:rPr>
      <w:rFonts w:cs="Arial"/>
      <w:bCs/>
      <w:kern w:val="32"/>
      <w:szCs w:val="32"/>
    </w:rPr>
  </w:style>
  <w:style w:type="paragraph" w:styleId="Heading2">
    <w:name w:val="heading 2"/>
    <w:basedOn w:val="Heading"/>
    <w:next w:val="BodyText"/>
    <w:qFormat/>
    <w:rsid w:val="00DA05D8"/>
    <w:pPr>
      <w:keepNext/>
      <w:pageBreakBefore w:val="0"/>
      <w:numPr>
        <w:ilvl w:val="1"/>
        <w:numId w:val="3"/>
      </w:numPr>
      <w:spacing w:before="240" w:after="240"/>
      <w:outlineLvl w:val="1"/>
    </w:pPr>
    <w:rPr>
      <w:rFonts w:cs="Arial"/>
      <w:bCs/>
      <w:iCs/>
      <w:sz w:val="36"/>
      <w:szCs w:val="28"/>
    </w:rPr>
  </w:style>
  <w:style w:type="paragraph" w:styleId="Heading3">
    <w:name w:val="heading 3"/>
    <w:aliases w:val="h3"/>
    <w:basedOn w:val="Heading"/>
    <w:next w:val="BodyText"/>
    <w:link w:val="Heading3Char"/>
    <w:qFormat/>
    <w:rsid w:val="00872780"/>
    <w:pPr>
      <w:keepNext/>
      <w:pageBreakBefore w:val="0"/>
      <w:numPr>
        <w:ilvl w:val="2"/>
        <w:numId w:val="3"/>
      </w:numPr>
      <w:tabs>
        <w:tab w:val="left" w:pos="7027"/>
      </w:tabs>
      <w:spacing w:before="240" w:after="60"/>
      <w:ind w:left="720"/>
      <w:outlineLvl w:val="2"/>
    </w:pPr>
    <w:rPr>
      <w:rFonts w:cs="Arial"/>
      <w:bCs/>
      <w:sz w:val="32"/>
      <w:szCs w:val="26"/>
    </w:rPr>
  </w:style>
  <w:style w:type="paragraph" w:styleId="Heading4">
    <w:name w:val="heading 4"/>
    <w:aliases w:val="h4"/>
    <w:basedOn w:val="Heading"/>
    <w:next w:val="BodyText"/>
    <w:link w:val="Heading4Char"/>
    <w:qFormat/>
    <w:rsid w:val="00DA05D8"/>
    <w:pPr>
      <w:keepNext/>
      <w:pageBreakBefore w:val="0"/>
      <w:numPr>
        <w:ilvl w:val="3"/>
        <w:numId w:val="3"/>
      </w:numPr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aliases w:val="h5"/>
    <w:basedOn w:val="Heading"/>
    <w:next w:val="BodyText"/>
    <w:link w:val="Heading5Char"/>
    <w:qFormat/>
    <w:rsid w:val="00DA05D8"/>
    <w:pPr>
      <w:pageBreakBefore w:val="0"/>
      <w:numPr>
        <w:ilvl w:val="4"/>
        <w:numId w:val="3"/>
      </w:numPr>
      <w:spacing w:before="240" w:after="60"/>
      <w:outlineLvl w:val="4"/>
    </w:pPr>
    <w:rPr>
      <w:b w:val="0"/>
      <w:bCs/>
      <w:i/>
      <w:iCs/>
      <w:sz w:val="24"/>
      <w:szCs w:val="26"/>
    </w:rPr>
  </w:style>
  <w:style w:type="paragraph" w:styleId="Heading6">
    <w:name w:val="heading 6"/>
    <w:aliases w:val="h6"/>
    <w:basedOn w:val="Normal"/>
    <w:next w:val="BodyText"/>
    <w:qFormat/>
    <w:rsid w:val="00DA05D8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BodyText"/>
    <w:qFormat/>
    <w:rsid w:val="00DA05D8"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BodyText"/>
    <w:qFormat/>
    <w:rsid w:val="00DA05D8"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BodyText"/>
    <w:qFormat/>
    <w:rsid w:val="00DA05D8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A05D8"/>
    <w:pPr>
      <w:tabs>
        <w:tab w:val="center" w:pos="4320"/>
        <w:tab w:val="right" w:pos="8640"/>
      </w:tabs>
    </w:pPr>
    <w:rPr>
      <w:rFonts w:ascii="Arial Narrow" w:hAnsi="Arial Narrow"/>
      <w:sz w:val="16"/>
    </w:rPr>
  </w:style>
  <w:style w:type="paragraph" w:customStyle="1" w:styleId="metadata">
    <w:name w:val="__metadata"/>
    <w:basedOn w:val="Normal"/>
    <w:rsid w:val="00DA05D8"/>
    <w:pPr>
      <w:jc w:val="right"/>
    </w:pPr>
    <w:rPr>
      <w:rFonts w:ascii="Arial" w:hAnsi="Arial"/>
      <w:caps/>
      <w:sz w:val="16"/>
    </w:rPr>
  </w:style>
  <w:style w:type="paragraph" w:styleId="Title">
    <w:name w:val="Title"/>
    <w:basedOn w:val="Normal"/>
    <w:qFormat/>
    <w:rsid w:val="00DA05D8"/>
    <w:pPr>
      <w:spacing w:before="3000" w:after="2000"/>
      <w:jc w:val="center"/>
      <w:outlineLvl w:val="0"/>
    </w:pPr>
    <w:rPr>
      <w:rFonts w:ascii="Arial" w:hAnsi="Arial" w:cs="Arial"/>
      <w:b/>
      <w:bCs/>
      <w:kern w:val="28"/>
      <w:sz w:val="56"/>
      <w:szCs w:val="32"/>
    </w:rPr>
  </w:style>
  <w:style w:type="paragraph" w:customStyle="1" w:styleId="TableHeading">
    <w:name w:val="Table Heading"/>
    <w:basedOn w:val="Normal"/>
    <w:rsid w:val="00DA05D8"/>
    <w:rPr>
      <w:rFonts w:ascii="Arial" w:hAnsi="Arial"/>
      <w:b/>
      <w:caps/>
      <w:sz w:val="16"/>
    </w:rPr>
  </w:style>
  <w:style w:type="paragraph" w:customStyle="1" w:styleId="TableCell">
    <w:name w:val="Table Cell"/>
    <w:basedOn w:val="Normal"/>
    <w:rsid w:val="00DA05D8"/>
    <w:pPr>
      <w:spacing w:before="60" w:after="60"/>
    </w:pPr>
    <w:rPr>
      <w:rFonts w:ascii="Arial" w:hAnsi="Arial"/>
      <w:sz w:val="20"/>
    </w:rPr>
  </w:style>
  <w:style w:type="paragraph" w:customStyle="1" w:styleId="copyright">
    <w:name w:val="__copyright"/>
    <w:basedOn w:val="Normal"/>
    <w:rsid w:val="00DA05D8"/>
    <w:pPr>
      <w:jc w:val="center"/>
    </w:pPr>
    <w:rPr>
      <w:rFonts w:ascii="Arial Narrow" w:hAnsi="Arial Narrow"/>
      <w:caps/>
      <w:sz w:val="16"/>
    </w:rPr>
  </w:style>
  <w:style w:type="paragraph" w:styleId="Footer">
    <w:name w:val="footer"/>
    <w:basedOn w:val="Normal"/>
    <w:rsid w:val="00DA05D8"/>
    <w:pPr>
      <w:tabs>
        <w:tab w:val="center" w:pos="4320"/>
        <w:tab w:val="right" w:pos="8640"/>
      </w:tabs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rsid w:val="00DA05D8"/>
  </w:style>
  <w:style w:type="paragraph" w:styleId="TOAHeading">
    <w:name w:val="toa heading"/>
    <w:basedOn w:val="Normal"/>
    <w:next w:val="Normal"/>
    <w:semiHidden/>
    <w:rsid w:val="00DA05D8"/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280AE4"/>
    <w:pPr>
      <w:tabs>
        <w:tab w:val="right" w:leader="dot" w:pos="8830"/>
      </w:tabs>
      <w:spacing w:after="60"/>
    </w:pPr>
    <w:rPr>
      <w:b/>
    </w:rPr>
  </w:style>
  <w:style w:type="paragraph" w:customStyle="1" w:styleId="Heading">
    <w:name w:val="Heading"/>
    <w:basedOn w:val="Normal"/>
    <w:next w:val="BodyText"/>
    <w:rsid w:val="00DA05D8"/>
    <w:pPr>
      <w:pageBreakBefore/>
      <w:spacing w:before="360" w:after="360"/>
    </w:pPr>
    <w:rPr>
      <w:rFonts w:ascii="Arial" w:hAnsi="Arial"/>
      <w:b/>
      <w:color w:val="990000"/>
      <w:sz w:val="40"/>
    </w:rPr>
  </w:style>
  <w:style w:type="paragraph" w:styleId="TOC2">
    <w:name w:val="toc 2"/>
    <w:basedOn w:val="Normal"/>
    <w:next w:val="Normal"/>
    <w:autoRedefine/>
    <w:uiPriority w:val="39"/>
    <w:rsid w:val="00A0321E"/>
    <w:pPr>
      <w:tabs>
        <w:tab w:val="left" w:pos="880"/>
        <w:tab w:val="right" w:leader="dot" w:pos="8830"/>
      </w:tabs>
      <w:ind w:left="220"/>
    </w:pPr>
    <w:rPr>
      <w:noProof/>
    </w:rPr>
  </w:style>
  <w:style w:type="paragraph" w:styleId="TOC3">
    <w:name w:val="toc 3"/>
    <w:basedOn w:val="Normal"/>
    <w:next w:val="Normal"/>
    <w:autoRedefine/>
    <w:semiHidden/>
    <w:rsid w:val="00DA05D8"/>
    <w:pPr>
      <w:ind w:left="440"/>
    </w:pPr>
  </w:style>
  <w:style w:type="paragraph" w:styleId="TOC4">
    <w:name w:val="toc 4"/>
    <w:basedOn w:val="Normal"/>
    <w:next w:val="Normal"/>
    <w:autoRedefine/>
    <w:semiHidden/>
    <w:rsid w:val="00DA05D8"/>
    <w:pPr>
      <w:ind w:left="660"/>
    </w:pPr>
  </w:style>
  <w:style w:type="paragraph" w:styleId="TOC5">
    <w:name w:val="toc 5"/>
    <w:basedOn w:val="Normal"/>
    <w:next w:val="Normal"/>
    <w:autoRedefine/>
    <w:semiHidden/>
    <w:rsid w:val="00DA05D8"/>
    <w:pPr>
      <w:ind w:left="880"/>
    </w:pPr>
  </w:style>
  <w:style w:type="paragraph" w:styleId="TOC6">
    <w:name w:val="toc 6"/>
    <w:basedOn w:val="Normal"/>
    <w:next w:val="Normal"/>
    <w:autoRedefine/>
    <w:semiHidden/>
    <w:rsid w:val="00DA05D8"/>
    <w:pPr>
      <w:ind w:left="1100"/>
    </w:pPr>
  </w:style>
  <w:style w:type="paragraph" w:styleId="TOC7">
    <w:name w:val="toc 7"/>
    <w:basedOn w:val="Normal"/>
    <w:next w:val="Normal"/>
    <w:autoRedefine/>
    <w:semiHidden/>
    <w:rsid w:val="00DA05D8"/>
    <w:pPr>
      <w:ind w:left="1320"/>
    </w:pPr>
  </w:style>
  <w:style w:type="paragraph" w:styleId="TOC8">
    <w:name w:val="toc 8"/>
    <w:basedOn w:val="Normal"/>
    <w:next w:val="Normal"/>
    <w:autoRedefine/>
    <w:semiHidden/>
    <w:rsid w:val="00DA05D8"/>
    <w:pPr>
      <w:ind w:left="1540"/>
    </w:pPr>
  </w:style>
  <w:style w:type="paragraph" w:styleId="TOC9">
    <w:name w:val="toc 9"/>
    <w:basedOn w:val="Normal"/>
    <w:next w:val="Normal"/>
    <w:autoRedefine/>
    <w:semiHidden/>
    <w:rsid w:val="00DA05D8"/>
    <w:pPr>
      <w:ind w:left="1760"/>
    </w:pPr>
  </w:style>
  <w:style w:type="character" w:styleId="Hyperlink">
    <w:name w:val="Hyperlink"/>
    <w:basedOn w:val="DefaultParagraphFont"/>
    <w:uiPriority w:val="99"/>
    <w:rsid w:val="00DA05D8"/>
    <w:rPr>
      <w:color w:val="3366FF"/>
      <w:u w:val="single"/>
    </w:rPr>
  </w:style>
  <w:style w:type="paragraph" w:customStyle="1" w:styleId="Appendix1">
    <w:name w:val="Appendix 1"/>
    <w:basedOn w:val="Heading"/>
    <w:next w:val="BodyText"/>
    <w:rsid w:val="00DA05D8"/>
    <w:pPr>
      <w:numPr>
        <w:numId w:val="1"/>
      </w:numPr>
    </w:pPr>
  </w:style>
  <w:style w:type="paragraph" w:styleId="CommentText">
    <w:name w:val="annotation text"/>
    <w:basedOn w:val="Normal"/>
    <w:link w:val="CommentTextChar"/>
    <w:semiHidden/>
    <w:rsid w:val="00DA05D8"/>
    <w:rPr>
      <w:sz w:val="20"/>
      <w:szCs w:val="20"/>
    </w:rPr>
  </w:style>
  <w:style w:type="paragraph" w:customStyle="1" w:styleId="instructions">
    <w:name w:val="__instructions"/>
    <w:basedOn w:val="Normal"/>
    <w:rsid w:val="00DA05D8"/>
    <w:rPr>
      <w:i/>
      <w:vanish/>
      <w:color w:val="3366FF"/>
      <w:sz w:val="18"/>
      <w:u w:val="dotted"/>
    </w:rPr>
  </w:style>
  <w:style w:type="paragraph" w:customStyle="1" w:styleId="Code">
    <w:name w:val="Code"/>
    <w:basedOn w:val="PlainText"/>
    <w:rsid w:val="00DA05D8"/>
    <w:pPr>
      <w:pBdr>
        <w:left w:val="single" w:sz="36" w:space="8" w:color="EAEAEA"/>
      </w:pBdr>
      <w:ind w:left="288"/>
    </w:pPr>
    <w:rPr>
      <w:color w:val="000080"/>
      <w:sz w:val="16"/>
    </w:rPr>
  </w:style>
  <w:style w:type="paragraph" w:styleId="PlainText">
    <w:name w:val="Plain Text"/>
    <w:basedOn w:val="Normal"/>
    <w:rsid w:val="00DA05D8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rsid w:val="00DA05D8"/>
    <w:pPr>
      <w:ind w:left="1440" w:right="1440"/>
    </w:pPr>
  </w:style>
  <w:style w:type="paragraph" w:styleId="BodyText">
    <w:name w:val="Body Text"/>
    <w:basedOn w:val="Normal"/>
    <w:link w:val="BodyTextChar"/>
    <w:rsid w:val="00DA05D8"/>
  </w:style>
  <w:style w:type="paragraph" w:styleId="Caption">
    <w:name w:val="caption"/>
    <w:basedOn w:val="Normal"/>
    <w:next w:val="Normal"/>
    <w:qFormat/>
    <w:rsid w:val="0046021F"/>
    <w:pPr>
      <w:spacing w:before="360"/>
      <w:jc w:val="center"/>
    </w:pPr>
    <w:rPr>
      <w:rFonts w:ascii="Arial Narrow" w:hAnsi="Arial Narrow"/>
      <w:b/>
      <w:bCs/>
      <w:sz w:val="16"/>
      <w:szCs w:val="20"/>
    </w:rPr>
  </w:style>
  <w:style w:type="paragraph" w:customStyle="1" w:styleId="CellBody">
    <w:name w:val="CellBody"/>
    <w:basedOn w:val="Normal"/>
    <w:rsid w:val="00F15E90"/>
    <w:pPr>
      <w:jc w:val="center"/>
    </w:pPr>
  </w:style>
  <w:style w:type="paragraph" w:customStyle="1" w:styleId="Appendix2">
    <w:name w:val="Appendix 2"/>
    <w:basedOn w:val="Heading"/>
    <w:next w:val="BodyText"/>
    <w:rsid w:val="00DA05D8"/>
    <w:pPr>
      <w:pageBreakBefore w:val="0"/>
      <w:numPr>
        <w:ilvl w:val="1"/>
        <w:numId w:val="2"/>
      </w:numPr>
      <w:tabs>
        <w:tab w:val="clear" w:pos="0"/>
        <w:tab w:val="num" w:pos="1080"/>
      </w:tabs>
      <w:ind w:left="1080" w:hanging="1080"/>
      <w:outlineLvl w:val="1"/>
    </w:pPr>
    <w:rPr>
      <w:sz w:val="36"/>
    </w:rPr>
  </w:style>
  <w:style w:type="paragraph" w:customStyle="1" w:styleId="Appendix3">
    <w:name w:val="Appendix 3"/>
    <w:basedOn w:val="Heading"/>
    <w:rsid w:val="00DA05D8"/>
    <w:pPr>
      <w:pageBreakBefore w:val="0"/>
      <w:numPr>
        <w:ilvl w:val="2"/>
        <w:numId w:val="2"/>
      </w:numPr>
      <w:outlineLvl w:val="2"/>
    </w:pPr>
    <w:rPr>
      <w:sz w:val="32"/>
    </w:rPr>
  </w:style>
  <w:style w:type="paragraph" w:customStyle="1" w:styleId="Reference">
    <w:name w:val="Reference"/>
    <w:basedOn w:val="Normal"/>
    <w:rsid w:val="00F15E90"/>
    <w:pPr>
      <w:tabs>
        <w:tab w:val="left" w:pos="1612"/>
        <w:tab w:val="left" w:pos="1972"/>
        <w:tab w:val="left" w:pos="2332"/>
        <w:tab w:val="left" w:pos="2692"/>
        <w:tab w:val="left" w:pos="3052"/>
      </w:tabs>
      <w:spacing w:before="60" w:after="60"/>
      <w:ind w:left="1152"/>
    </w:pPr>
    <w:rPr>
      <w:i/>
      <w:color w:val="000000"/>
      <w:sz w:val="20"/>
    </w:rPr>
  </w:style>
  <w:style w:type="paragraph" w:customStyle="1" w:styleId="TableHeader">
    <w:name w:val="Table Header"/>
    <w:basedOn w:val="Normal"/>
    <w:rsid w:val="00F15E90"/>
    <w:rPr>
      <w:b/>
    </w:rPr>
  </w:style>
  <w:style w:type="paragraph" w:customStyle="1" w:styleId="TableBody">
    <w:name w:val="Table Body"/>
    <w:basedOn w:val="TableHeader"/>
    <w:rsid w:val="00F15E90"/>
    <w:pPr>
      <w:spacing w:before="60" w:after="60"/>
    </w:pPr>
    <w:rPr>
      <w:b w:val="0"/>
      <w:sz w:val="20"/>
    </w:rPr>
  </w:style>
  <w:style w:type="paragraph" w:customStyle="1" w:styleId="Comment">
    <w:name w:val="Comment"/>
    <w:basedOn w:val="Normal"/>
    <w:rsid w:val="00F15E9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576"/>
    </w:pPr>
    <w:rPr>
      <w:i/>
      <w:snapToGrid w:val="0"/>
      <w:vanish/>
      <w:color w:val="0000FF"/>
      <w:sz w:val="20"/>
    </w:rPr>
  </w:style>
  <w:style w:type="paragraph" w:customStyle="1" w:styleId="Text">
    <w:name w:val="Text"/>
    <w:rsid w:val="00F15E90"/>
    <w:pPr>
      <w:spacing w:before="200" w:after="200"/>
      <w:ind w:left="720"/>
      <w:jc w:val="both"/>
    </w:pPr>
    <w:rPr>
      <w:rFonts w:ascii="Courier New" w:hAnsi="Courier New"/>
      <w:color w:val="000000"/>
    </w:rPr>
  </w:style>
  <w:style w:type="paragraph" w:customStyle="1" w:styleId="Activityattribute">
    <w:name w:val="Activity attribute"/>
    <w:basedOn w:val="Normal"/>
    <w:rsid w:val="00F15E90"/>
    <w:pPr>
      <w:shd w:val="clear" w:color="auto" w:fill="993300"/>
      <w:jc w:val="center"/>
    </w:pPr>
    <w:rPr>
      <w:rFonts w:ascii="Arial" w:hAnsi="Arial"/>
      <w:b/>
      <w:caps/>
      <w:color w:val="FFFFFF"/>
    </w:rPr>
  </w:style>
  <w:style w:type="paragraph" w:customStyle="1" w:styleId="TableEntry">
    <w:name w:val="Table Entry"/>
    <w:basedOn w:val="BlockText"/>
    <w:rsid w:val="008D095E"/>
    <w:pPr>
      <w:spacing w:after="0"/>
      <w:ind w:left="0" w:right="0"/>
    </w:pPr>
    <w:rPr>
      <w:rFonts w:ascii="Arial" w:hAnsi="Arial"/>
      <w:sz w:val="16"/>
      <w:szCs w:val="20"/>
    </w:rPr>
  </w:style>
  <w:style w:type="paragraph" w:styleId="TableofFigures">
    <w:name w:val="table of figures"/>
    <w:basedOn w:val="Normal"/>
    <w:next w:val="Normal"/>
    <w:uiPriority w:val="99"/>
    <w:rsid w:val="00D72C0E"/>
  </w:style>
  <w:style w:type="paragraph" w:styleId="Subtitle">
    <w:name w:val="Subtitle"/>
    <w:basedOn w:val="Title"/>
    <w:next w:val="BodyText"/>
    <w:qFormat/>
    <w:rsid w:val="0075390C"/>
    <w:pPr>
      <w:keepNext/>
      <w:keepLines/>
      <w:spacing w:before="0" w:after="160" w:line="400" w:lineRule="atLeast"/>
      <w:ind w:right="720"/>
      <w:contextualSpacing/>
      <w:jc w:val="left"/>
      <w:outlineLvl w:val="9"/>
    </w:pPr>
    <w:rPr>
      <w:rFonts w:ascii="Courier New" w:hAnsi="Courier New" w:cs="Times New Roman"/>
      <w:bCs w:val="0"/>
      <w:color w:val="800000"/>
      <w:spacing w:val="-14"/>
      <w:sz w:val="20"/>
      <w:szCs w:val="20"/>
    </w:rPr>
  </w:style>
  <w:style w:type="paragraph" w:customStyle="1" w:styleId="TemplateHeading">
    <w:name w:val="__Template Heading"/>
    <w:basedOn w:val="Normal"/>
    <w:rsid w:val="008D0F75"/>
    <w:pPr>
      <w:spacing w:before="240" w:after="240"/>
    </w:pPr>
    <w:rPr>
      <w:rFonts w:ascii="Arial" w:hAnsi="Arial"/>
      <w:b/>
      <w:sz w:val="28"/>
    </w:rPr>
  </w:style>
  <w:style w:type="paragraph" w:customStyle="1" w:styleId="CommentChar">
    <w:name w:val="Comment Char"/>
    <w:basedOn w:val="Normal"/>
    <w:autoRedefine/>
    <w:rsid w:val="004E4352"/>
    <w:pPr>
      <w:widowControl w:val="0"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720"/>
    </w:pPr>
    <w:rPr>
      <w:rFonts w:ascii="Times" w:hAnsi="Times"/>
      <w:i/>
      <w:snapToGrid w:val="0"/>
      <w:vanish/>
      <w:color w:val="0000F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814D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814DA"/>
    <w:rPr>
      <w:sz w:val="22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2824C0"/>
    <w:rPr>
      <w:rFonts w:ascii="Arial" w:hAnsi="Arial"/>
      <w:b/>
      <w:bCs/>
      <w:color w:val="99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2824C0"/>
    <w:rPr>
      <w:sz w:val="22"/>
      <w:szCs w:val="24"/>
    </w:rPr>
  </w:style>
  <w:style w:type="paragraph" w:styleId="BalloonText">
    <w:name w:val="Balloon Text"/>
    <w:basedOn w:val="Normal"/>
    <w:link w:val="BalloonTextChar"/>
    <w:rsid w:val="00304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2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Char"/>
    <w:basedOn w:val="DefaultParagraphFont"/>
    <w:link w:val="Heading3"/>
    <w:rsid w:val="00872780"/>
    <w:rPr>
      <w:rFonts w:ascii="Arial" w:hAnsi="Arial" w:cs="Arial"/>
      <w:b/>
      <w:bCs/>
      <w:color w:val="990000"/>
      <w:sz w:val="32"/>
      <w:szCs w:val="26"/>
    </w:rPr>
  </w:style>
  <w:style w:type="character" w:customStyle="1" w:styleId="Heading5Char">
    <w:name w:val="Heading 5 Char"/>
    <w:aliases w:val="h5 Char"/>
    <w:basedOn w:val="DefaultParagraphFont"/>
    <w:link w:val="Heading5"/>
    <w:rsid w:val="00184DDC"/>
    <w:rPr>
      <w:rFonts w:ascii="Arial" w:hAnsi="Arial"/>
      <w:bCs/>
      <w:i/>
      <w:iCs/>
      <w:color w:val="990000"/>
      <w:sz w:val="24"/>
      <w:szCs w:val="26"/>
    </w:rPr>
  </w:style>
  <w:style w:type="character" w:styleId="Strong">
    <w:name w:val="Strong"/>
    <w:basedOn w:val="DefaultParagraphFont"/>
    <w:qFormat/>
    <w:rsid w:val="00C07ED9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5A38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387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A3876"/>
  </w:style>
  <w:style w:type="character" w:customStyle="1" w:styleId="CommentSubjectChar">
    <w:name w:val="Comment Subject Char"/>
    <w:basedOn w:val="CommentTextChar"/>
    <w:link w:val="CommentSubject"/>
    <w:semiHidden/>
    <w:rsid w:val="005A3876"/>
    <w:rPr>
      <w:b/>
      <w:bCs/>
    </w:rPr>
  </w:style>
  <w:style w:type="table" w:styleId="TableGrid">
    <w:name w:val="Table Grid"/>
    <w:basedOn w:val="TableNormal"/>
    <w:uiPriority w:val="59"/>
    <w:rsid w:val="0019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E07A9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E0E8F"/>
    <w:pPr>
      <w:spacing w:before="100" w:beforeAutospacing="1" w:after="100" w:afterAutospacing="1"/>
    </w:pPr>
    <w:rPr>
      <w:rFonts w:eastAsiaTheme="minorEastAsia"/>
      <w:sz w:val="24"/>
    </w:rPr>
  </w:style>
  <w:style w:type="paragraph" w:styleId="Revision">
    <w:name w:val="Revision"/>
    <w:hidden/>
    <w:uiPriority w:val="99"/>
    <w:semiHidden/>
    <w:rsid w:val="00C50689"/>
    <w:rPr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7C04FC"/>
    <w:rPr>
      <w:color w:val="808080"/>
    </w:rPr>
  </w:style>
  <w:style w:type="character" w:styleId="LineNumber">
    <w:name w:val="line number"/>
    <w:basedOn w:val="DefaultParagraphFont"/>
    <w:semiHidden/>
    <w:unhideWhenUsed/>
    <w:rsid w:val="00F80157"/>
  </w:style>
  <w:style w:type="character" w:customStyle="1" w:styleId="sc161">
    <w:name w:val="sc161"/>
    <w:basedOn w:val="DefaultParagraphFont"/>
    <w:rsid w:val="00F8015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F801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8015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801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E8637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8637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637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E8637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E8637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MainTextChar">
    <w:name w:val="Main Text Char"/>
    <w:basedOn w:val="DefaultParagraphFont"/>
    <w:link w:val="MainText"/>
    <w:locked/>
    <w:rsid w:val="00F6076B"/>
    <w:rPr>
      <w:sz w:val="22"/>
      <w:szCs w:val="24"/>
      <w:lang w:val="en-GB"/>
    </w:rPr>
  </w:style>
  <w:style w:type="paragraph" w:customStyle="1" w:styleId="MainText">
    <w:name w:val="Main Text"/>
    <w:basedOn w:val="BodyText"/>
    <w:link w:val="MainTextChar"/>
    <w:qFormat/>
    <w:rsid w:val="00F6076B"/>
    <w:rPr>
      <w:lang w:val="en-GB"/>
    </w:rPr>
  </w:style>
  <w:style w:type="character" w:styleId="FollowedHyperlink">
    <w:name w:val="FollowedHyperlink"/>
    <w:basedOn w:val="DefaultParagraphFont"/>
    <w:semiHidden/>
    <w:unhideWhenUsed/>
    <w:rsid w:val="00072EC4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463D7A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463D7A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C25662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67B5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mi">
    <w:name w:val="mi"/>
    <w:basedOn w:val="DefaultParagraphFont"/>
    <w:rsid w:val="001724A7"/>
  </w:style>
  <w:style w:type="character" w:customStyle="1" w:styleId="mo">
    <w:name w:val="mo"/>
    <w:basedOn w:val="DefaultParagraphFont"/>
    <w:rsid w:val="001724A7"/>
  </w:style>
  <w:style w:type="character" w:customStyle="1" w:styleId="mn">
    <w:name w:val="mn"/>
    <w:basedOn w:val="DefaultParagraphFont"/>
    <w:rsid w:val="001724A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04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en.wikipedia.org/wiki/Floating-point_unit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en.wikipedia.org/wiki/Fixed-point_arithmetic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package" Target="embeddings/Microsoft_PowerPoint_Slide1.sl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44CA29A08B485CA0852E8BFE18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2DA8D-D03F-43A9-A91F-420F62F48331}"/>
      </w:docPartPr>
      <w:docPartBody>
        <w:p w:rsidR="00230C23" w:rsidRDefault="007638E4">
          <w:r w:rsidRPr="00CF0FE2">
            <w:rPr>
              <w:rStyle w:val="PlaceholderText"/>
            </w:rPr>
            <w:t>[Title]</w:t>
          </w:r>
        </w:p>
      </w:docPartBody>
    </w:docPart>
    <w:docPart>
      <w:docPartPr>
        <w:name w:val="5F964F9D99824FA4A5C07848B8146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DCD70-CF22-49F6-910E-3397A273220C}"/>
      </w:docPartPr>
      <w:docPartBody>
        <w:p w:rsidR="00230C23" w:rsidRDefault="007638E4">
          <w:r w:rsidRPr="00CF0FE2">
            <w:rPr>
              <w:rStyle w:val="PlaceholderText"/>
            </w:rPr>
            <w:t>[Keywords]</w:t>
          </w:r>
        </w:p>
      </w:docPartBody>
    </w:docPart>
    <w:docPart>
      <w:docPartPr>
        <w:name w:val="58AB83D1CC954C6386E1DA16BA4D4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2E3A3-D217-415E-984D-46657B4158FE}"/>
      </w:docPartPr>
      <w:docPartBody>
        <w:p w:rsidR="007F0EF1" w:rsidRDefault="002D3942">
          <w:r w:rsidRPr="0032796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E4"/>
    <w:rsid w:val="00030F8F"/>
    <w:rsid w:val="00042703"/>
    <w:rsid w:val="000B5F14"/>
    <w:rsid w:val="000E1163"/>
    <w:rsid w:val="000E15D2"/>
    <w:rsid w:val="000F6B7E"/>
    <w:rsid w:val="00110BC0"/>
    <w:rsid w:val="00134FFA"/>
    <w:rsid w:val="0020634B"/>
    <w:rsid w:val="00226E7D"/>
    <w:rsid w:val="00230C23"/>
    <w:rsid w:val="002701FC"/>
    <w:rsid w:val="002B00A6"/>
    <w:rsid w:val="002D3942"/>
    <w:rsid w:val="00327BEC"/>
    <w:rsid w:val="00340A00"/>
    <w:rsid w:val="003C75FA"/>
    <w:rsid w:val="00423986"/>
    <w:rsid w:val="00454455"/>
    <w:rsid w:val="00463252"/>
    <w:rsid w:val="004667CA"/>
    <w:rsid w:val="00544E04"/>
    <w:rsid w:val="005900E9"/>
    <w:rsid w:val="00604811"/>
    <w:rsid w:val="006435C8"/>
    <w:rsid w:val="006461ED"/>
    <w:rsid w:val="00647F54"/>
    <w:rsid w:val="00652F81"/>
    <w:rsid w:val="006C0094"/>
    <w:rsid w:val="00722122"/>
    <w:rsid w:val="007368C4"/>
    <w:rsid w:val="007638E4"/>
    <w:rsid w:val="007F0EF1"/>
    <w:rsid w:val="008610DA"/>
    <w:rsid w:val="00910EFF"/>
    <w:rsid w:val="00947D8F"/>
    <w:rsid w:val="00994E4B"/>
    <w:rsid w:val="009A1D20"/>
    <w:rsid w:val="009A6512"/>
    <w:rsid w:val="009B2F73"/>
    <w:rsid w:val="009F2A92"/>
    <w:rsid w:val="00A12937"/>
    <w:rsid w:val="00A26ECC"/>
    <w:rsid w:val="00A3057D"/>
    <w:rsid w:val="00A50F7E"/>
    <w:rsid w:val="00A57C50"/>
    <w:rsid w:val="00AB2151"/>
    <w:rsid w:val="00AC04CB"/>
    <w:rsid w:val="00AE5888"/>
    <w:rsid w:val="00B77F87"/>
    <w:rsid w:val="00B836AB"/>
    <w:rsid w:val="00BF2A9A"/>
    <w:rsid w:val="00C01E23"/>
    <w:rsid w:val="00C9518C"/>
    <w:rsid w:val="00CB1357"/>
    <w:rsid w:val="00D45DF1"/>
    <w:rsid w:val="00D8072E"/>
    <w:rsid w:val="00DD7A96"/>
    <w:rsid w:val="00DE7136"/>
    <w:rsid w:val="00DF379D"/>
    <w:rsid w:val="00EC5F83"/>
    <w:rsid w:val="00F14D69"/>
    <w:rsid w:val="00F51579"/>
    <w:rsid w:val="00F72DEA"/>
    <w:rsid w:val="00F900D0"/>
    <w:rsid w:val="00F91833"/>
    <w:rsid w:val="00FA32F3"/>
    <w:rsid w:val="00FB6EC1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E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163"/>
    <w:rPr>
      <w:color w:val="808080"/>
    </w:rPr>
  </w:style>
  <w:style w:type="paragraph" w:customStyle="1" w:styleId="034525D9E37548D2A9687097BA4E12F8">
    <w:name w:val="034525D9E37548D2A9687097BA4E12F8"/>
    <w:rsid w:val="006435C8"/>
  </w:style>
  <w:style w:type="paragraph" w:customStyle="1" w:styleId="8369F408448C4906ACDCD118D92ECFFE">
    <w:name w:val="8369F408448C4906ACDCD118D92ECFFE"/>
    <w:rsid w:val="004667CA"/>
  </w:style>
  <w:style w:type="paragraph" w:customStyle="1" w:styleId="0393B50B4B874EECBE4BA381FA565A7A">
    <w:name w:val="0393B50B4B874EECBE4BA381FA565A7A"/>
    <w:rsid w:val="00466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A29EF19A7C84D9C2FE98CE6A3A962" ma:contentTypeVersion="7" ma:contentTypeDescription="Create a new document." ma:contentTypeScope="" ma:versionID="59038a2de07a524a57ae50c63dbc55e0">
  <xsd:schema xmlns:xsd="http://www.w3.org/2001/XMLSchema" xmlns:xs="http://www.w3.org/2001/XMLSchema" xmlns:p="http://schemas.microsoft.com/office/2006/metadata/properties" xmlns:ns2="d749475f-6fbe-4a3a-ae84-e1db8391bca8" xmlns:ns3="981b01d9-3af6-42c0-85de-b6fd1e80c8f8" targetNamespace="http://schemas.microsoft.com/office/2006/metadata/properties" ma:root="true" ma:fieldsID="fd041857230beee0755a177571f46b5b" ns2:_="" ns3:_="">
    <xsd:import namespace="d749475f-6fbe-4a3a-ae84-e1db8391bca8"/>
    <xsd:import namespace="981b01d9-3af6-42c0-85de-b6fd1e80c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475f-6fbe-4a3a-ae84-e1db8391b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b01d9-3af6-42c0-85de-b6fd1e80c8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81b01d9-3af6-42c0-85de-b6fd1e80c8f8">
      <UserInfo>
        <DisplayName>Armin Strobl</DisplayName>
        <AccountId>13</AccountId>
        <AccountType/>
      </UserInfo>
      <UserInfo>
        <DisplayName>Anca Dima</DisplayName>
        <AccountId>14</AccountId>
        <AccountType/>
      </UserInfo>
      <UserInfo>
        <DisplayName>Rostislav Hulik</DisplayName>
        <AccountId>22</AccountId>
        <AccountType/>
      </UserInfo>
      <UserInfo>
        <DisplayName>Tomas Babinec</DisplayName>
        <AccountId>23</AccountId>
        <AccountType/>
      </UserInfo>
      <UserInfo>
        <DisplayName>Samuel Mudrik</DisplayName>
        <AccountId>12</AccountId>
        <AccountType/>
      </UserInfo>
      <UserInfo>
        <DisplayName>Roman Kubica</DisplayName>
        <AccountId>47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95BE2B-B248-4F26-AE4D-AF80500B2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475f-6fbe-4a3a-ae84-e1db8391bca8"/>
    <ds:schemaRef ds:uri="981b01d9-3af6-42c0-85de-b6fd1e80c8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C7F183-7EA7-4367-8C13-C9219D41A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50193-09EF-4B50-9F3D-6B081BB51C7C}">
  <ds:schemaRefs>
    <ds:schemaRef ds:uri="http://schemas.microsoft.com/office/2006/metadata/properties"/>
    <ds:schemaRef ds:uri="http://schemas.microsoft.com/office/infopath/2007/PartnerControls"/>
    <ds:schemaRef ds:uri="981b01d9-3af6-42c0-85de-b6fd1e80c8f8"/>
  </ds:schemaRefs>
</ds:datastoreItem>
</file>

<file path=customXml/itemProps4.xml><?xml version="1.0" encoding="utf-8"?>
<ds:datastoreItem xmlns:ds="http://schemas.openxmlformats.org/officeDocument/2006/customXml" ds:itemID="{4E7F7172-7BA1-4593-9F06-C44616F9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APU Math Library User Guide</vt:lpstr>
    </vt:vector>
  </TitlesOfParts>
  <Company>NXP</Company>
  <LinksUpToDate>false</LinksUpToDate>
  <CharactersWithSpaces>9040</CharactersWithSpaces>
  <SharedDoc>false</SharedDoc>
  <HLinks>
    <vt:vector size="204" baseType="variant">
      <vt:variant>
        <vt:i4>851969</vt:i4>
      </vt:variant>
      <vt:variant>
        <vt:i4>192</vt:i4>
      </vt:variant>
      <vt:variant>
        <vt:i4>0</vt:i4>
      </vt:variant>
      <vt:variant>
        <vt:i4>5</vt:i4>
      </vt:variant>
      <vt:variant>
        <vt:lpwstr>http://opencv.org/downloads.html</vt:lpwstr>
      </vt:variant>
      <vt:variant>
        <vt:lpwstr/>
      </vt:variant>
      <vt:variant>
        <vt:i4>851969</vt:i4>
      </vt:variant>
      <vt:variant>
        <vt:i4>189</vt:i4>
      </vt:variant>
      <vt:variant>
        <vt:i4>0</vt:i4>
      </vt:variant>
      <vt:variant>
        <vt:i4>5</vt:i4>
      </vt:variant>
      <vt:variant>
        <vt:lpwstr>http://opencv.org/downloads.html</vt:lpwstr>
      </vt:variant>
      <vt:variant>
        <vt:lpwstr/>
      </vt:variant>
      <vt:variant>
        <vt:i4>6815861</vt:i4>
      </vt:variant>
      <vt:variant>
        <vt:i4>186</vt:i4>
      </vt:variant>
      <vt:variant>
        <vt:i4>0</vt:i4>
      </vt:variant>
      <vt:variant>
        <vt:i4>5</vt:i4>
      </vt:variant>
      <vt:variant>
        <vt:lpwstr>http://cygwin.com/install.html</vt:lpwstr>
      </vt:variant>
      <vt:variant>
        <vt:lpwstr/>
      </vt:variant>
      <vt:variant>
        <vt:i4>6357104</vt:i4>
      </vt:variant>
      <vt:variant>
        <vt:i4>183</vt:i4>
      </vt:variant>
      <vt:variant>
        <vt:i4>0</vt:i4>
      </vt:variant>
      <vt:variant>
        <vt:i4>5</vt:i4>
      </vt:variant>
      <vt:variant>
        <vt:lpwstr>http://www.wiki.xilinx.com/file/view/arm_ramdisk.image.gz/419243558/arm_ramdisk.image.gz</vt:lpwstr>
      </vt:variant>
      <vt:variant>
        <vt:lpwstr/>
      </vt:variant>
      <vt:variant>
        <vt:i4>3473458</vt:i4>
      </vt:variant>
      <vt:variant>
        <vt:i4>180</vt:i4>
      </vt:variant>
      <vt:variant>
        <vt:i4>0</vt:i4>
      </vt:variant>
      <vt:variant>
        <vt:i4>5</vt:i4>
      </vt:variant>
      <vt:variant>
        <vt:lpwstr>http://www.silabs.com/products/mcu/pages/usbtouartbridgevcpdrivers.aspx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http://opencv.org/</vt:lpwstr>
      </vt:variant>
      <vt:variant>
        <vt:lpwstr/>
      </vt:variant>
      <vt:variant>
        <vt:i4>6815797</vt:i4>
      </vt:variant>
      <vt:variant>
        <vt:i4>168</vt:i4>
      </vt:variant>
      <vt:variant>
        <vt:i4>0</vt:i4>
      </vt:variant>
      <vt:variant>
        <vt:i4>5</vt:i4>
      </vt:variant>
      <vt:variant>
        <vt:lpwstr>http://www.ghs.com/products/rtos/integrity.html</vt:lpwstr>
      </vt:variant>
      <vt:variant>
        <vt:lpwstr/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_Toc375233430</vt:lpwstr>
      </vt:variant>
      <vt:variant>
        <vt:i4>1245233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_Toc375233429</vt:lpwstr>
      </vt:variant>
      <vt:variant>
        <vt:i4>1900594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_Toc386614600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_Toc386614599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_Toc386614598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_Toc386614597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_Toc386614596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_Toc386614595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_Toc386614594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_Toc386614593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_Toc386614592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_Toc386614591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_Toc386614590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_Toc386614589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_Toc386614588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_Toc386614587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_Toc386614586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_Toc386614585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_Toc386614584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_Toc386614583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_Toc386614582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_Toc386614581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_Toc386614580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_Toc386614579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_Toc386614578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_Toc386614577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_Toc386614576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 Math Library User Guide</dc:title>
  <dc:subject/>
  <dc:creator>Administrator</dc:creator>
  <cp:keywords>Product documentation, user guide</cp:keywords>
  <dc:description/>
  <cp:lastModifiedBy>Pham Vu Trung Kien (FGA.DAP)</cp:lastModifiedBy>
  <cp:revision>7</cp:revision>
  <cp:lastPrinted>2018-12-10T03:23:00Z</cp:lastPrinted>
  <dcterms:created xsi:type="dcterms:W3CDTF">2018-12-07T14:00:00Z</dcterms:created>
  <dcterms:modified xsi:type="dcterms:W3CDTF">2018-12-10T03:24:00Z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Portlet Id">
    <vt:lpwstr>MSG_TS_&lt;SADS&gt;_&lt;Proj&gt;</vt:lpwstr>
  </property>
  <property fmtid="{D5CDD505-2E9C-101B-9397-08002B2CF9AE}" pid="4" name="Template Id">
    <vt:lpwstr>Project Management Plan Template: TOM1PM-0203-V1.3</vt:lpwstr>
  </property>
  <property fmtid="{D5CDD505-2E9C-101B-9397-08002B2CF9AE}" pid="5" name="POPI">
    <vt:lpwstr>NXP Confidential Proprietary</vt:lpwstr>
  </property>
  <property fmtid="{D5CDD505-2E9C-101B-9397-08002B2CF9AE}" pid="6" name="ContentTypeId">
    <vt:lpwstr>0x010100AA5A29EF19A7C84D9C2FE98CE6A3A962</vt:lpwstr>
  </property>
</Properties>
</file>